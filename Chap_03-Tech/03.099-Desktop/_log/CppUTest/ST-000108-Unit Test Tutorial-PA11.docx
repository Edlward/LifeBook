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0C4" w:rsidRPr="00490FD0" w:rsidRDefault="00E130C4" w:rsidP="00B67E7F">
      <w:pPr>
        <w:pStyle w:val="Title"/>
        <w:spacing w:before="4800"/>
        <w:rPr>
          <w:rStyle w:val="Strong"/>
        </w:rPr>
      </w:pPr>
      <w:bookmarkStart w:id="0" w:name="_Toc156704976"/>
      <w:bookmarkStart w:id="1" w:name="_Toc156889645"/>
      <w:bookmarkStart w:id="2" w:name="_Toc156892281"/>
      <w:bookmarkStart w:id="3" w:name="_Toc156892284"/>
      <w:bookmarkStart w:id="4" w:name="_GoBack"/>
      <w:bookmarkEnd w:id="4"/>
      <w:r w:rsidRPr="00490FD0">
        <w:rPr>
          <w:rFonts w:ascii="Verdana" w:hAnsi="Verdana"/>
          <w:sz w:val="56"/>
          <w:szCs w:val="56"/>
        </w:rPr>
        <w:t>ASSA ABLOY</w:t>
      </w:r>
    </w:p>
    <w:p w:rsidR="00E130C4" w:rsidRPr="00490FD0" w:rsidRDefault="00E130C4" w:rsidP="00E130C4">
      <w:pPr>
        <w:pStyle w:val="Title"/>
        <w:rPr>
          <w:szCs w:val="36"/>
        </w:rPr>
      </w:pPr>
    </w:p>
    <w:p w:rsidR="00E130C4" w:rsidRDefault="00920D33" w:rsidP="005D3FE1">
      <w:pPr>
        <w:pStyle w:val="Title"/>
      </w:pPr>
      <w:r>
        <w:fldChar w:fldCharType="begin"/>
      </w:r>
      <w:r>
        <w:instrText xml:space="preserve"> DOCPROPERTY  DocTitle  \* MERGEFORMAT </w:instrText>
      </w:r>
      <w:r>
        <w:fldChar w:fldCharType="separate"/>
      </w:r>
      <w:r w:rsidR="00DE3947">
        <w:t>Unit Test Tutorial</w:t>
      </w:r>
      <w:r>
        <w:fldChar w:fldCharType="end"/>
      </w:r>
    </w:p>
    <w:p w:rsidR="00AF47FD" w:rsidRPr="00AF47FD" w:rsidRDefault="00AF47FD" w:rsidP="00AF47FD">
      <w:pPr>
        <w:pStyle w:val="BodyText"/>
        <w:jc w:val="center"/>
        <w:rPr>
          <w:sz w:val="32"/>
          <w:szCs w:val="32"/>
        </w:rPr>
      </w:pPr>
      <w:r w:rsidRPr="00AF47FD">
        <w:rPr>
          <w:sz w:val="32"/>
          <w:szCs w:val="32"/>
        </w:rPr>
        <w:t xml:space="preserve">An introduction and tutorial for the </w:t>
      </w:r>
      <w:proofErr w:type="spellStart"/>
      <w:r w:rsidRPr="00AF47FD">
        <w:rPr>
          <w:sz w:val="32"/>
          <w:szCs w:val="32"/>
        </w:rPr>
        <w:t>icTest</w:t>
      </w:r>
      <w:proofErr w:type="spellEnd"/>
      <w:r w:rsidRPr="00AF47FD">
        <w:rPr>
          <w:sz w:val="32"/>
          <w:szCs w:val="32"/>
        </w:rPr>
        <w:t xml:space="preserve"> unit test system</w:t>
      </w:r>
    </w:p>
    <w:p w:rsidR="002C4CA8" w:rsidRPr="00490FD0" w:rsidRDefault="009A3BCC" w:rsidP="00530EEC">
      <w:pPr>
        <w:pStyle w:val="Heading1"/>
        <w:rPr>
          <w:lang w:val="en-GB"/>
        </w:rPr>
      </w:pPr>
      <w:r w:rsidRPr="00490FD0">
        <w:rPr>
          <w:lang w:val="en-GB"/>
        </w:rPr>
        <w:br w:type="page"/>
      </w:r>
      <w:bookmarkStart w:id="5" w:name="_Toc366477234"/>
      <w:bookmarkEnd w:id="0"/>
      <w:bookmarkEnd w:id="1"/>
      <w:bookmarkEnd w:id="2"/>
      <w:bookmarkEnd w:id="3"/>
      <w:r w:rsidR="002C4CA8" w:rsidRPr="00490FD0">
        <w:rPr>
          <w:lang w:val="en-GB"/>
        </w:rPr>
        <w:lastRenderedPageBreak/>
        <w:t>Table of Contents</w:t>
      </w:r>
      <w:bookmarkEnd w:id="5"/>
    </w:p>
    <w:p w:rsidR="00ED755D" w:rsidRDefault="00C651F9">
      <w:pPr>
        <w:pStyle w:val="TOC1"/>
        <w:rPr>
          <w:rFonts w:asciiTheme="minorHAnsi" w:eastAsiaTheme="minorEastAsia" w:hAnsiTheme="minorHAnsi" w:cstheme="minorBidi"/>
          <w:b w:val="0"/>
          <w:bCs w:val="0"/>
          <w:caps w:val="0"/>
          <w:noProof/>
          <w:sz w:val="22"/>
          <w:szCs w:val="22"/>
          <w:lang w:val="en-US" w:eastAsia="en-US"/>
        </w:rPr>
      </w:pPr>
      <w:r w:rsidRPr="00490FD0">
        <w:rPr>
          <w:lang w:val="en-GB"/>
        </w:rPr>
        <w:fldChar w:fldCharType="begin"/>
      </w:r>
      <w:r w:rsidR="002C4CA8" w:rsidRPr="00490FD0">
        <w:rPr>
          <w:lang w:val="en-GB"/>
        </w:rPr>
        <w:instrText xml:space="preserve"> TOC \o "1-3" \h \z \u </w:instrText>
      </w:r>
      <w:r w:rsidRPr="00490FD0">
        <w:rPr>
          <w:lang w:val="en-GB"/>
        </w:rPr>
        <w:fldChar w:fldCharType="separate"/>
      </w:r>
      <w:hyperlink w:anchor="_Toc366477234" w:history="1">
        <w:r w:rsidR="00ED755D" w:rsidRPr="00BF6381">
          <w:rPr>
            <w:rStyle w:val="Hyperlink"/>
            <w:noProof/>
            <w:lang w:val="en-GB"/>
          </w:rPr>
          <w:t>1</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Table of Contents</w:t>
        </w:r>
        <w:r w:rsidR="00ED755D">
          <w:rPr>
            <w:noProof/>
            <w:webHidden/>
          </w:rPr>
          <w:tab/>
        </w:r>
        <w:r>
          <w:rPr>
            <w:noProof/>
            <w:webHidden/>
          </w:rPr>
          <w:fldChar w:fldCharType="begin"/>
        </w:r>
        <w:r w:rsidR="00ED755D">
          <w:rPr>
            <w:noProof/>
            <w:webHidden/>
          </w:rPr>
          <w:instrText xml:space="preserve"> PAGEREF _Toc366477234 \h </w:instrText>
        </w:r>
        <w:r>
          <w:rPr>
            <w:noProof/>
            <w:webHidden/>
          </w:rPr>
        </w:r>
        <w:r>
          <w:rPr>
            <w:noProof/>
            <w:webHidden/>
          </w:rPr>
          <w:fldChar w:fldCharType="separate"/>
        </w:r>
        <w:r w:rsidR="00ED755D">
          <w:rPr>
            <w:noProof/>
            <w:webHidden/>
          </w:rPr>
          <w:t>2</w:t>
        </w:r>
        <w:r>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35" w:history="1">
        <w:r w:rsidR="00ED755D" w:rsidRPr="00BF6381">
          <w:rPr>
            <w:rStyle w:val="Hyperlink"/>
            <w:noProof/>
            <w:lang w:val="en-GB"/>
          </w:rPr>
          <w:t>2</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Revision History</w:t>
        </w:r>
        <w:r w:rsidR="00ED755D">
          <w:rPr>
            <w:noProof/>
            <w:webHidden/>
          </w:rPr>
          <w:tab/>
        </w:r>
        <w:r w:rsidR="00C651F9">
          <w:rPr>
            <w:noProof/>
            <w:webHidden/>
          </w:rPr>
          <w:fldChar w:fldCharType="begin"/>
        </w:r>
        <w:r w:rsidR="00ED755D">
          <w:rPr>
            <w:noProof/>
            <w:webHidden/>
          </w:rPr>
          <w:instrText xml:space="preserve"> PAGEREF _Toc366477235 \h </w:instrText>
        </w:r>
        <w:r w:rsidR="00C651F9">
          <w:rPr>
            <w:noProof/>
            <w:webHidden/>
          </w:rPr>
        </w:r>
        <w:r w:rsidR="00C651F9">
          <w:rPr>
            <w:noProof/>
            <w:webHidden/>
          </w:rPr>
          <w:fldChar w:fldCharType="separate"/>
        </w:r>
        <w:r w:rsidR="00ED755D">
          <w:rPr>
            <w:noProof/>
            <w:webHidden/>
          </w:rPr>
          <w:t>4</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36" w:history="1">
        <w:r w:rsidR="00ED755D" w:rsidRPr="00BF6381">
          <w:rPr>
            <w:rStyle w:val="Hyperlink"/>
            <w:noProof/>
            <w:lang w:val="en-GB"/>
          </w:rPr>
          <w:t>3</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Introduction</w:t>
        </w:r>
        <w:r w:rsidR="00ED755D">
          <w:rPr>
            <w:noProof/>
            <w:webHidden/>
          </w:rPr>
          <w:tab/>
        </w:r>
        <w:r w:rsidR="00C651F9">
          <w:rPr>
            <w:noProof/>
            <w:webHidden/>
          </w:rPr>
          <w:fldChar w:fldCharType="begin"/>
        </w:r>
        <w:r w:rsidR="00ED755D">
          <w:rPr>
            <w:noProof/>
            <w:webHidden/>
          </w:rPr>
          <w:instrText xml:space="preserve"> PAGEREF _Toc366477236 \h </w:instrText>
        </w:r>
        <w:r w:rsidR="00C651F9">
          <w:rPr>
            <w:noProof/>
            <w:webHidden/>
          </w:rPr>
        </w:r>
        <w:r w:rsidR="00C651F9">
          <w:rPr>
            <w:noProof/>
            <w:webHidden/>
          </w:rPr>
          <w:fldChar w:fldCharType="separate"/>
        </w:r>
        <w:r w:rsidR="00ED755D">
          <w:rPr>
            <w:noProof/>
            <w:webHidden/>
          </w:rPr>
          <w:t>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37" w:history="1">
        <w:r w:rsidR="00ED755D" w:rsidRPr="00BF6381">
          <w:rPr>
            <w:rStyle w:val="Hyperlink"/>
            <w:noProof/>
            <w:lang w:val="en-GB"/>
          </w:rPr>
          <w:t>3.1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Purpose</w:t>
        </w:r>
        <w:r w:rsidR="00ED755D">
          <w:rPr>
            <w:noProof/>
            <w:webHidden/>
          </w:rPr>
          <w:tab/>
        </w:r>
        <w:r w:rsidR="00C651F9">
          <w:rPr>
            <w:noProof/>
            <w:webHidden/>
          </w:rPr>
          <w:fldChar w:fldCharType="begin"/>
        </w:r>
        <w:r w:rsidR="00ED755D">
          <w:rPr>
            <w:noProof/>
            <w:webHidden/>
          </w:rPr>
          <w:instrText xml:space="preserve"> PAGEREF _Toc366477237 \h </w:instrText>
        </w:r>
        <w:r w:rsidR="00C651F9">
          <w:rPr>
            <w:noProof/>
            <w:webHidden/>
          </w:rPr>
        </w:r>
        <w:r w:rsidR="00C651F9">
          <w:rPr>
            <w:noProof/>
            <w:webHidden/>
          </w:rPr>
          <w:fldChar w:fldCharType="separate"/>
        </w:r>
        <w:r w:rsidR="00ED755D">
          <w:rPr>
            <w:noProof/>
            <w:webHidden/>
          </w:rPr>
          <w:t>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38" w:history="1">
        <w:r w:rsidR="00ED755D" w:rsidRPr="00BF6381">
          <w:rPr>
            <w:rStyle w:val="Hyperlink"/>
            <w:noProof/>
            <w:lang w:val="en-GB"/>
          </w:rPr>
          <w:t>3.2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Scope</w:t>
        </w:r>
        <w:r w:rsidR="00ED755D">
          <w:rPr>
            <w:noProof/>
            <w:webHidden/>
          </w:rPr>
          <w:tab/>
        </w:r>
        <w:r w:rsidR="00C651F9">
          <w:rPr>
            <w:noProof/>
            <w:webHidden/>
          </w:rPr>
          <w:fldChar w:fldCharType="begin"/>
        </w:r>
        <w:r w:rsidR="00ED755D">
          <w:rPr>
            <w:noProof/>
            <w:webHidden/>
          </w:rPr>
          <w:instrText xml:space="preserve"> PAGEREF _Toc366477238 \h </w:instrText>
        </w:r>
        <w:r w:rsidR="00C651F9">
          <w:rPr>
            <w:noProof/>
            <w:webHidden/>
          </w:rPr>
        </w:r>
        <w:r w:rsidR="00C651F9">
          <w:rPr>
            <w:noProof/>
            <w:webHidden/>
          </w:rPr>
          <w:fldChar w:fldCharType="separate"/>
        </w:r>
        <w:r w:rsidR="00ED755D">
          <w:rPr>
            <w:noProof/>
            <w:webHidden/>
          </w:rPr>
          <w:t>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39" w:history="1">
        <w:r w:rsidR="00ED755D" w:rsidRPr="00BF6381">
          <w:rPr>
            <w:rStyle w:val="Hyperlink"/>
            <w:noProof/>
            <w:lang w:val="en-GB"/>
          </w:rPr>
          <w:t>3.3</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Definitions and abbreviations</w:t>
        </w:r>
        <w:r w:rsidR="00ED755D">
          <w:rPr>
            <w:noProof/>
            <w:webHidden/>
          </w:rPr>
          <w:tab/>
        </w:r>
        <w:r w:rsidR="00C651F9">
          <w:rPr>
            <w:noProof/>
            <w:webHidden/>
          </w:rPr>
          <w:fldChar w:fldCharType="begin"/>
        </w:r>
        <w:r w:rsidR="00ED755D">
          <w:rPr>
            <w:noProof/>
            <w:webHidden/>
          </w:rPr>
          <w:instrText xml:space="preserve"> PAGEREF _Toc366477239 \h </w:instrText>
        </w:r>
        <w:r w:rsidR="00C651F9">
          <w:rPr>
            <w:noProof/>
            <w:webHidden/>
          </w:rPr>
        </w:r>
        <w:r w:rsidR="00C651F9">
          <w:rPr>
            <w:noProof/>
            <w:webHidden/>
          </w:rPr>
          <w:fldChar w:fldCharType="separate"/>
        </w:r>
        <w:r w:rsidR="00ED755D">
          <w:rPr>
            <w:noProof/>
            <w:webHidden/>
          </w:rPr>
          <w:t>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40" w:history="1">
        <w:r w:rsidR="00ED755D" w:rsidRPr="00BF6381">
          <w:rPr>
            <w:rStyle w:val="Hyperlink"/>
            <w:noProof/>
            <w:lang w:val="en-GB"/>
          </w:rPr>
          <w:t>3.4</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References</w:t>
        </w:r>
        <w:r w:rsidR="00ED755D">
          <w:rPr>
            <w:noProof/>
            <w:webHidden/>
          </w:rPr>
          <w:tab/>
        </w:r>
        <w:r w:rsidR="00C651F9">
          <w:rPr>
            <w:noProof/>
            <w:webHidden/>
          </w:rPr>
          <w:fldChar w:fldCharType="begin"/>
        </w:r>
        <w:r w:rsidR="00ED755D">
          <w:rPr>
            <w:noProof/>
            <w:webHidden/>
          </w:rPr>
          <w:instrText xml:space="preserve"> PAGEREF _Toc366477240 \h </w:instrText>
        </w:r>
        <w:r w:rsidR="00C651F9">
          <w:rPr>
            <w:noProof/>
            <w:webHidden/>
          </w:rPr>
        </w:r>
        <w:r w:rsidR="00C651F9">
          <w:rPr>
            <w:noProof/>
            <w:webHidden/>
          </w:rPr>
          <w:fldChar w:fldCharType="separate"/>
        </w:r>
        <w:r w:rsidR="00ED755D">
          <w:rPr>
            <w:noProof/>
            <w:webHidden/>
          </w:rPr>
          <w:t>5</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41" w:history="1">
        <w:r w:rsidR="00ED755D" w:rsidRPr="00BF6381">
          <w:rPr>
            <w:rStyle w:val="Hyperlink"/>
            <w:noProof/>
            <w:lang w:val="en-GB"/>
          </w:rPr>
          <w:t>4</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Motivation for Unit Tests and Test Driven Development</w:t>
        </w:r>
        <w:r w:rsidR="00ED755D">
          <w:rPr>
            <w:noProof/>
            <w:webHidden/>
          </w:rPr>
          <w:tab/>
        </w:r>
        <w:r w:rsidR="00C651F9">
          <w:rPr>
            <w:noProof/>
            <w:webHidden/>
          </w:rPr>
          <w:fldChar w:fldCharType="begin"/>
        </w:r>
        <w:r w:rsidR="00ED755D">
          <w:rPr>
            <w:noProof/>
            <w:webHidden/>
          </w:rPr>
          <w:instrText xml:space="preserve"> PAGEREF _Toc366477241 \h </w:instrText>
        </w:r>
        <w:r w:rsidR="00C651F9">
          <w:rPr>
            <w:noProof/>
            <w:webHidden/>
          </w:rPr>
        </w:r>
        <w:r w:rsidR="00C651F9">
          <w:rPr>
            <w:noProof/>
            <w:webHidden/>
          </w:rPr>
          <w:fldChar w:fldCharType="separate"/>
        </w:r>
        <w:r w:rsidR="00ED755D">
          <w:rPr>
            <w:noProof/>
            <w:webHidden/>
          </w:rPr>
          <w:t>6</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42" w:history="1">
        <w:r w:rsidR="00ED755D" w:rsidRPr="00BF6381">
          <w:rPr>
            <w:rStyle w:val="Hyperlink"/>
            <w:noProof/>
            <w:lang w:val="en-GB"/>
          </w:rPr>
          <w:t>5</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Unit Test Example</w:t>
        </w:r>
        <w:r w:rsidR="00ED755D">
          <w:rPr>
            <w:noProof/>
            <w:webHidden/>
          </w:rPr>
          <w:tab/>
        </w:r>
        <w:r w:rsidR="00C651F9">
          <w:rPr>
            <w:noProof/>
            <w:webHidden/>
          </w:rPr>
          <w:fldChar w:fldCharType="begin"/>
        </w:r>
        <w:r w:rsidR="00ED755D">
          <w:rPr>
            <w:noProof/>
            <w:webHidden/>
          </w:rPr>
          <w:instrText xml:space="preserve"> PAGEREF _Toc366477242 \h </w:instrText>
        </w:r>
        <w:r w:rsidR="00C651F9">
          <w:rPr>
            <w:noProof/>
            <w:webHidden/>
          </w:rPr>
        </w:r>
        <w:r w:rsidR="00C651F9">
          <w:rPr>
            <w:noProof/>
            <w:webHidden/>
          </w:rPr>
          <w:fldChar w:fldCharType="separate"/>
        </w:r>
        <w:r w:rsidR="00ED755D">
          <w:rPr>
            <w:noProof/>
            <w:webHidden/>
          </w:rPr>
          <w:t>6</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43" w:history="1">
        <w:r w:rsidR="00ED755D" w:rsidRPr="00BF6381">
          <w:rPr>
            <w:rStyle w:val="Hyperlink"/>
            <w:noProof/>
            <w:lang w:val="en-GB"/>
          </w:rPr>
          <w:t>6</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A Walkthrough of the Files</w:t>
        </w:r>
        <w:r w:rsidR="00ED755D">
          <w:rPr>
            <w:noProof/>
            <w:webHidden/>
          </w:rPr>
          <w:tab/>
        </w:r>
        <w:r w:rsidR="00C651F9">
          <w:rPr>
            <w:noProof/>
            <w:webHidden/>
          </w:rPr>
          <w:fldChar w:fldCharType="begin"/>
        </w:r>
        <w:r w:rsidR="00ED755D">
          <w:rPr>
            <w:noProof/>
            <w:webHidden/>
          </w:rPr>
          <w:instrText xml:space="preserve"> PAGEREF _Toc366477243 \h </w:instrText>
        </w:r>
        <w:r w:rsidR="00C651F9">
          <w:rPr>
            <w:noProof/>
            <w:webHidden/>
          </w:rPr>
        </w:r>
        <w:r w:rsidR="00C651F9">
          <w:rPr>
            <w:noProof/>
            <w:webHidden/>
          </w:rPr>
          <w:fldChar w:fldCharType="separate"/>
        </w:r>
        <w:r w:rsidR="00ED755D">
          <w:rPr>
            <w:noProof/>
            <w:webHidden/>
          </w:rPr>
          <w:t>8</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44" w:history="1">
        <w:r w:rsidR="00ED755D" w:rsidRPr="00BF6381">
          <w:rPr>
            <w:rStyle w:val="Hyperlink"/>
            <w:noProof/>
            <w:lang w:val="en-GB"/>
          </w:rPr>
          <w:t>6.1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Tests/nnnIcTest.c</w:t>
        </w:r>
        <w:r w:rsidR="00ED755D">
          <w:rPr>
            <w:noProof/>
            <w:webHidden/>
          </w:rPr>
          <w:tab/>
        </w:r>
        <w:r w:rsidR="00C651F9">
          <w:rPr>
            <w:noProof/>
            <w:webHidden/>
          </w:rPr>
          <w:fldChar w:fldCharType="begin"/>
        </w:r>
        <w:r w:rsidR="00ED755D">
          <w:rPr>
            <w:noProof/>
            <w:webHidden/>
          </w:rPr>
          <w:instrText xml:space="preserve"> PAGEREF _Toc366477244 \h </w:instrText>
        </w:r>
        <w:r w:rsidR="00C651F9">
          <w:rPr>
            <w:noProof/>
            <w:webHidden/>
          </w:rPr>
        </w:r>
        <w:r w:rsidR="00C651F9">
          <w:rPr>
            <w:noProof/>
            <w:webHidden/>
          </w:rPr>
          <w:fldChar w:fldCharType="separate"/>
        </w:r>
        <w:r w:rsidR="00ED755D">
          <w:rPr>
            <w:noProof/>
            <w:webHidden/>
          </w:rPr>
          <w:t>8</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45" w:history="1">
        <w:r w:rsidR="00ED755D" w:rsidRPr="00BF6381">
          <w:rPr>
            <w:rStyle w:val="Hyperlink"/>
            <w:noProof/>
            <w:lang w:val="en-GB"/>
          </w:rPr>
          <w:t>6.2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Tests/module.mk</w:t>
        </w:r>
        <w:r w:rsidR="00ED755D">
          <w:rPr>
            <w:noProof/>
            <w:webHidden/>
          </w:rPr>
          <w:tab/>
        </w:r>
        <w:r w:rsidR="00C651F9">
          <w:rPr>
            <w:noProof/>
            <w:webHidden/>
          </w:rPr>
          <w:fldChar w:fldCharType="begin"/>
        </w:r>
        <w:r w:rsidR="00ED755D">
          <w:rPr>
            <w:noProof/>
            <w:webHidden/>
          </w:rPr>
          <w:instrText xml:space="preserve"> PAGEREF _Toc366477245 \h </w:instrText>
        </w:r>
        <w:r w:rsidR="00C651F9">
          <w:rPr>
            <w:noProof/>
            <w:webHidden/>
          </w:rPr>
        </w:r>
        <w:r w:rsidR="00C651F9">
          <w:rPr>
            <w:noProof/>
            <w:webHidden/>
          </w:rPr>
          <w:fldChar w:fldCharType="separate"/>
        </w:r>
        <w:r w:rsidR="00ED755D">
          <w:rPr>
            <w:noProof/>
            <w:webHidden/>
          </w:rPr>
          <w:t>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46" w:history="1">
        <w:r w:rsidR="00ED755D" w:rsidRPr="00BF6381">
          <w:rPr>
            <w:rStyle w:val="Hyperlink"/>
            <w:noProof/>
            <w:lang w:val="en-GB"/>
          </w:rPr>
          <w:t>6.3</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TestDouble / Fake</w:t>
        </w:r>
        <w:r w:rsidR="00ED755D">
          <w:rPr>
            <w:noProof/>
            <w:webHidden/>
          </w:rPr>
          <w:tab/>
        </w:r>
        <w:r w:rsidR="00C651F9">
          <w:rPr>
            <w:noProof/>
            <w:webHidden/>
          </w:rPr>
          <w:fldChar w:fldCharType="begin"/>
        </w:r>
        <w:r w:rsidR="00ED755D">
          <w:rPr>
            <w:noProof/>
            <w:webHidden/>
          </w:rPr>
          <w:instrText xml:space="preserve"> PAGEREF _Toc366477246 \h </w:instrText>
        </w:r>
        <w:r w:rsidR="00C651F9">
          <w:rPr>
            <w:noProof/>
            <w:webHidden/>
          </w:rPr>
        </w:r>
        <w:r w:rsidR="00C651F9">
          <w:rPr>
            <w:noProof/>
            <w:webHidden/>
          </w:rPr>
          <w:fldChar w:fldCharType="separate"/>
        </w:r>
        <w:r w:rsidR="00ED755D">
          <w:rPr>
            <w:noProof/>
            <w:webHidden/>
          </w:rPr>
          <w:t>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47" w:history="1">
        <w:r w:rsidR="00ED755D" w:rsidRPr="00BF6381">
          <w:rPr>
            <w:rStyle w:val="Hyperlink"/>
            <w:noProof/>
            <w:lang w:val="en-GB"/>
          </w:rPr>
          <w:t>6.4</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Running the Test</w:t>
        </w:r>
        <w:r w:rsidR="00ED755D">
          <w:rPr>
            <w:noProof/>
            <w:webHidden/>
          </w:rPr>
          <w:tab/>
        </w:r>
        <w:r w:rsidR="00C651F9">
          <w:rPr>
            <w:noProof/>
            <w:webHidden/>
          </w:rPr>
          <w:fldChar w:fldCharType="begin"/>
        </w:r>
        <w:r w:rsidR="00ED755D">
          <w:rPr>
            <w:noProof/>
            <w:webHidden/>
          </w:rPr>
          <w:instrText xml:space="preserve"> PAGEREF _Toc366477247 \h </w:instrText>
        </w:r>
        <w:r w:rsidR="00C651F9">
          <w:rPr>
            <w:noProof/>
            <w:webHidden/>
          </w:rPr>
        </w:r>
        <w:r w:rsidR="00C651F9">
          <w:rPr>
            <w:noProof/>
            <w:webHidden/>
          </w:rPr>
          <w:fldChar w:fldCharType="separate"/>
        </w:r>
        <w:r w:rsidR="00ED755D">
          <w:rPr>
            <w:noProof/>
            <w:webHidden/>
          </w:rPr>
          <w:t>10</w:t>
        </w:r>
        <w:r w:rsidR="00C651F9">
          <w:rPr>
            <w:noProof/>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48" w:history="1">
        <w:r w:rsidR="00ED755D" w:rsidRPr="00BF6381">
          <w:rPr>
            <w:rStyle w:val="Hyperlink"/>
            <w:snapToGrid w:val="0"/>
            <w:w w:val="0"/>
            <w:lang w:val="en-GB"/>
          </w:rPr>
          <w:t>6.4.1</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 Assertions</w:t>
        </w:r>
        <w:r w:rsidR="00ED755D">
          <w:rPr>
            <w:webHidden/>
          </w:rPr>
          <w:tab/>
        </w:r>
        <w:r w:rsidR="00C651F9">
          <w:rPr>
            <w:webHidden/>
          </w:rPr>
          <w:fldChar w:fldCharType="begin"/>
        </w:r>
        <w:r w:rsidR="00ED755D">
          <w:rPr>
            <w:webHidden/>
          </w:rPr>
          <w:instrText xml:space="preserve"> PAGEREF _Toc366477248 \h </w:instrText>
        </w:r>
        <w:r w:rsidR="00C651F9">
          <w:rPr>
            <w:webHidden/>
          </w:rPr>
        </w:r>
        <w:r w:rsidR="00C651F9">
          <w:rPr>
            <w:webHidden/>
          </w:rPr>
          <w:fldChar w:fldCharType="separate"/>
        </w:r>
        <w:r w:rsidR="00ED755D">
          <w:rPr>
            <w:webHidden/>
          </w:rPr>
          <w:t>10</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49" w:history="1">
        <w:r w:rsidR="00ED755D" w:rsidRPr="00BF6381">
          <w:rPr>
            <w:rStyle w:val="Hyperlink"/>
            <w:snapToGrid w:val="0"/>
            <w:w w:val="0"/>
            <w:lang w:val="en-GB"/>
          </w:rPr>
          <w:t>6.4.2</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Handling (Testing) Error Assertions in the Code</w:t>
        </w:r>
        <w:r w:rsidR="00ED755D">
          <w:rPr>
            <w:webHidden/>
          </w:rPr>
          <w:tab/>
        </w:r>
        <w:r w:rsidR="00C651F9">
          <w:rPr>
            <w:webHidden/>
          </w:rPr>
          <w:fldChar w:fldCharType="begin"/>
        </w:r>
        <w:r w:rsidR="00ED755D">
          <w:rPr>
            <w:webHidden/>
          </w:rPr>
          <w:instrText xml:space="preserve"> PAGEREF _Toc366477249 \h </w:instrText>
        </w:r>
        <w:r w:rsidR="00C651F9">
          <w:rPr>
            <w:webHidden/>
          </w:rPr>
        </w:r>
        <w:r w:rsidR="00C651F9">
          <w:rPr>
            <w:webHidden/>
          </w:rPr>
          <w:fldChar w:fldCharType="separate"/>
        </w:r>
        <w:r w:rsidR="00ED755D">
          <w:rPr>
            <w:webHidden/>
          </w:rPr>
          <w:t>11</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0" w:history="1">
        <w:r w:rsidR="00ED755D" w:rsidRPr="00BF6381">
          <w:rPr>
            <w:rStyle w:val="Hyperlink"/>
            <w:snapToGrid w:val="0"/>
            <w:w w:val="0"/>
            <w:lang w:val="en-GB"/>
          </w:rPr>
          <w:t>6.4.3</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Segmentation Faults</w:t>
        </w:r>
        <w:r w:rsidR="00ED755D">
          <w:rPr>
            <w:webHidden/>
          </w:rPr>
          <w:tab/>
        </w:r>
        <w:r w:rsidR="00C651F9">
          <w:rPr>
            <w:webHidden/>
          </w:rPr>
          <w:fldChar w:fldCharType="begin"/>
        </w:r>
        <w:r w:rsidR="00ED755D">
          <w:rPr>
            <w:webHidden/>
          </w:rPr>
          <w:instrText xml:space="preserve"> PAGEREF _Toc366477250 \h </w:instrText>
        </w:r>
        <w:r w:rsidR="00C651F9">
          <w:rPr>
            <w:webHidden/>
          </w:rPr>
        </w:r>
        <w:r w:rsidR="00C651F9">
          <w:rPr>
            <w:webHidden/>
          </w:rPr>
          <w:fldChar w:fldCharType="separate"/>
        </w:r>
        <w:r w:rsidR="00ED755D">
          <w:rPr>
            <w:webHidden/>
          </w:rPr>
          <w:t>11</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1" w:history="1">
        <w:r w:rsidR="00ED755D" w:rsidRPr="00BF6381">
          <w:rPr>
            <w:rStyle w:val="Hyperlink"/>
            <w:snapToGrid w:val="0"/>
            <w:w w:val="0"/>
            <w:lang w:val="en-GB"/>
          </w:rPr>
          <w:t>6.4.4</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 Application ‘standalone’</w:t>
        </w:r>
        <w:r w:rsidR="00ED755D">
          <w:rPr>
            <w:webHidden/>
          </w:rPr>
          <w:tab/>
        </w:r>
        <w:r w:rsidR="00C651F9">
          <w:rPr>
            <w:webHidden/>
          </w:rPr>
          <w:fldChar w:fldCharType="begin"/>
        </w:r>
        <w:r w:rsidR="00ED755D">
          <w:rPr>
            <w:webHidden/>
          </w:rPr>
          <w:instrText xml:space="preserve"> PAGEREF _Toc366477251 \h </w:instrText>
        </w:r>
        <w:r w:rsidR="00C651F9">
          <w:rPr>
            <w:webHidden/>
          </w:rPr>
        </w:r>
        <w:r w:rsidR="00C651F9">
          <w:rPr>
            <w:webHidden/>
          </w:rPr>
          <w:fldChar w:fldCharType="separate"/>
        </w:r>
        <w:r w:rsidR="00ED755D">
          <w:rPr>
            <w:webHidden/>
          </w:rPr>
          <w:t>12</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2" w:history="1">
        <w:r w:rsidR="00ED755D" w:rsidRPr="00BF6381">
          <w:rPr>
            <w:rStyle w:val="Hyperlink"/>
            <w:snapToGrid w:val="0"/>
            <w:w w:val="0"/>
            <w:lang w:val="en-GB"/>
          </w:rPr>
          <w:t>6.4.5</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 of Internal States</w:t>
        </w:r>
        <w:r w:rsidR="00ED755D">
          <w:rPr>
            <w:webHidden/>
          </w:rPr>
          <w:tab/>
        </w:r>
        <w:r w:rsidR="00C651F9">
          <w:rPr>
            <w:webHidden/>
          </w:rPr>
          <w:fldChar w:fldCharType="begin"/>
        </w:r>
        <w:r w:rsidR="00ED755D">
          <w:rPr>
            <w:webHidden/>
          </w:rPr>
          <w:instrText xml:space="preserve"> PAGEREF _Toc366477252 \h </w:instrText>
        </w:r>
        <w:r w:rsidR="00C651F9">
          <w:rPr>
            <w:webHidden/>
          </w:rPr>
        </w:r>
        <w:r w:rsidR="00C651F9">
          <w:rPr>
            <w:webHidden/>
          </w:rPr>
          <w:fldChar w:fldCharType="separate"/>
        </w:r>
        <w:r w:rsidR="00ED755D">
          <w:rPr>
            <w:webHidden/>
          </w:rPr>
          <w:t>12</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3" w:history="1">
        <w:r w:rsidR="00ED755D" w:rsidRPr="00BF6381">
          <w:rPr>
            <w:rStyle w:val="Hyperlink"/>
            <w:snapToGrid w:val="0"/>
            <w:w w:val="0"/>
            <w:lang w:val="en-GB"/>
          </w:rPr>
          <w:t>6.4.6</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 Sequence Hierarchies</w:t>
        </w:r>
        <w:r w:rsidR="00ED755D">
          <w:rPr>
            <w:webHidden/>
          </w:rPr>
          <w:tab/>
        </w:r>
        <w:r w:rsidR="00C651F9">
          <w:rPr>
            <w:webHidden/>
          </w:rPr>
          <w:fldChar w:fldCharType="begin"/>
        </w:r>
        <w:r w:rsidR="00ED755D">
          <w:rPr>
            <w:webHidden/>
          </w:rPr>
          <w:instrText xml:space="preserve"> PAGEREF _Toc366477253 \h </w:instrText>
        </w:r>
        <w:r w:rsidR="00C651F9">
          <w:rPr>
            <w:webHidden/>
          </w:rPr>
        </w:r>
        <w:r w:rsidR="00C651F9">
          <w:rPr>
            <w:webHidden/>
          </w:rPr>
          <w:fldChar w:fldCharType="separate"/>
        </w:r>
        <w:r w:rsidR="00ED755D">
          <w:rPr>
            <w:webHidden/>
          </w:rPr>
          <w:t>12</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4" w:history="1">
        <w:r w:rsidR="00ED755D" w:rsidRPr="00BF6381">
          <w:rPr>
            <w:rStyle w:val="Hyperlink"/>
            <w:snapToGrid w:val="0"/>
            <w:w w:val="0"/>
            <w:lang w:val="en-GB"/>
          </w:rPr>
          <w:t>6.4.7</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TEST_SUITE / TEST_STEP</w:t>
        </w:r>
        <w:r w:rsidR="00ED755D">
          <w:rPr>
            <w:webHidden/>
          </w:rPr>
          <w:tab/>
        </w:r>
        <w:r w:rsidR="00C651F9">
          <w:rPr>
            <w:webHidden/>
          </w:rPr>
          <w:fldChar w:fldCharType="begin"/>
        </w:r>
        <w:r w:rsidR="00ED755D">
          <w:rPr>
            <w:webHidden/>
          </w:rPr>
          <w:instrText xml:space="preserve"> PAGEREF _Toc366477254 \h </w:instrText>
        </w:r>
        <w:r w:rsidR="00C651F9">
          <w:rPr>
            <w:webHidden/>
          </w:rPr>
        </w:r>
        <w:r w:rsidR="00C651F9">
          <w:rPr>
            <w:webHidden/>
          </w:rPr>
          <w:fldChar w:fldCharType="separate"/>
        </w:r>
        <w:r w:rsidR="00ED755D">
          <w:rPr>
            <w:webHidden/>
          </w:rPr>
          <w:t>12</w:t>
        </w:r>
        <w:r w:rsidR="00C651F9">
          <w:rPr>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55" w:history="1">
        <w:r w:rsidR="00ED755D" w:rsidRPr="00BF6381">
          <w:rPr>
            <w:rStyle w:val="Hyperlink"/>
            <w:noProof/>
            <w:lang w:val="en-GB"/>
          </w:rPr>
          <w:t>7</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Math Tutorial</w:t>
        </w:r>
        <w:r w:rsidR="00ED755D">
          <w:rPr>
            <w:noProof/>
            <w:webHidden/>
          </w:rPr>
          <w:tab/>
        </w:r>
        <w:r w:rsidR="00C651F9">
          <w:rPr>
            <w:noProof/>
            <w:webHidden/>
          </w:rPr>
          <w:fldChar w:fldCharType="begin"/>
        </w:r>
        <w:r w:rsidR="00ED755D">
          <w:rPr>
            <w:noProof/>
            <w:webHidden/>
          </w:rPr>
          <w:instrText xml:space="preserve"> PAGEREF _Toc366477255 \h </w:instrText>
        </w:r>
        <w:r w:rsidR="00C651F9">
          <w:rPr>
            <w:noProof/>
            <w:webHidden/>
          </w:rPr>
        </w:r>
        <w:r w:rsidR="00C651F9">
          <w:rPr>
            <w:noProof/>
            <w:webHidden/>
          </w:rPr>
          <w:fldChar w:fldCharType="separate"/>
        </w:r>
        <w:r w:rsidR="00ED755D">
          <w:rPr>
            <w:noProof/>
            <w:webHidden/>
          </w:rPr>
          <w:t>12</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56" w:history="1">
        <w:r w:rsidR="00ED755D" w:rsidRPr="00BF6381">
          <w:rPr>
            <w:rStyle w:val="Hyperlink"/>
            <w:noProof/>
            <w:lang w:val="en-GB"/>
          </w:rPr>
          <w:t>7.1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File Overview</w:t>
        </w:r>
        <w:r w:rsidR="00ED755D">
          <w:rPr>
            <w:noProof/>
            <w:webHidden/>
          </w:rPr>
          <w:tab/>
        </w:r>
        <w:r w:rsidR="00C651F9">
          <w:rPr>
            <w:noProof/>
            <w:webHidden/>
          </w:rPr>
          <w:fldChar w:fldCharType="begin"/>
        </w:r>
        <w:r w:rsidR="00ED755D">
          <w:rPr>
            <w:noProof/>
            <w:webHidden/>
          </w:rPr>
          <w:instrText xml:space="preserve"> PAGEREF _Toc366477256 \h </w:instrText>
        </w:r>
        <w:r w:rsidR="00C651F9">
          <w:rPr>
            <w:noProof/>
            <w:webHidden/>
          </w:rPr>
        </w:r>
        <w:r w:rsidR="00C651F9">
          <w:rPr>
            <w:noProof/>
            <w:webHidden/>
          </w:rPr>
          <w:fldChar w:fldCharType="separate"/>
        </w:r>
        <w:r w:rsidR="00ED755D">
          <w:rPr>
            <w:noProof/>
            <w:webHidden/>
          </w:rPr>
          <w:t>12</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57" w:history="1">
        <w:r w:rsidR="00ED755D" w:rsidRPr="00BF6381">
          <w:rPr>
            <w:rStyle w:val="Hyperlink"/>
            <w:noProof/>
            <w:lang w:val="en-GB"/>
          </w:rPr>
          <w:t>7.2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Starting Point</w:t>
        </w:r>
        <w:r w:rsidR="00ED755D">
          <w:rPr>
            <w:noProof/>
            <w:webHidden/>
          </w:rPr>
          <w:tab/>
        </w:r>
        <w:r w:rsidR="00C651F9">
          <w:rPr>
            <w:noProof/>
            <w:webHidden/>
          </w:rPr>
          <w:fldChar w:fldCharType="begin"/>
        </w:r>
        <w:r w:rsidR="00ED755D">
          <w:rPr>
            <w:noProof/>
            <w:webHidden/>
          </w:rPr>
          <w:instrText xml:space="preserve"> PAGEREF _Toc366477257 \h </w:instrText>
        </w:r>
        <w:r w:rsidR="00C651F9">
          <w:rPr>
            <w:noProof/>
            <w:webHidden/>
          </w:rPr>
        </w:r>
        <w:r w:rsidR="00C651F9">
          <w:rPr>
            <w:noProof/>
            <w:webHidden/>
          </w:rPr>
          <w:fldChar w:fldCharType="separate"/>
        </w:r>
        <w:r w:rsidR="00ED755D">
          <w:rPr>
            <w:noProof/>
            <w:webHidden/>
          </w:rPr>
          <w:t>13</w:t>
        </w:r>
        <w:r w:rsidR="00C651F9">
          <w:rPr>
            <w:noProof/>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8" w:history="1">
        <w:r w:rsidR="00ED755D" w:rsidRPr="00BF6381">
          <w:rPr>
            <w:rStyle w:val="Hyperlink"/>
            <w:snapToGrid w:val="0"/>
            <w:w w:val="0"/>
            <w:lang w:val="en-GB"/>
          </w:rPr>
          <w:t>7.2.1</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Files</w:t>
        </w:r>
        <w:r w:rsidR="00ED755D">
          <w:rPr>
            <w:webHidden/>
          </w:rPr>
          <w:tab/>
        </w:r>
        <w:r w:rsidR="00C651F9">
          <w:rPr>
            <w:webHidden/>
          </w:rPr>
          <w:fldChar w:fldCharType="begin"/>
        </w:r>
        <w:r w:rsidR="00ED755D">
          <w:rPr>
            <w:webHidden/>
          </w:rPr>
          <w:instrText xml:space="preserve"> PAGEREF _Toc366477258 \h </w:instrText>
        </w:r>
        <w:r w:rsidR="00C651F9">
          <w:rPr>
            <w:webHidden/>
          </w:rPr>
        </w:r>
        <w:r w:rsidR="00C651F9">
          <w:rPr>
            <w:webHidden/>
          </w:rPr>
          <w:fldChar w:fldCharType="separate"/>
        </w:r>
        <w:r w:rsidR="00ED755D">
          <w:rPr>
            <w:webHidden/>
          </w:rPr>
          <w:t>13</w:t>
        </w:r>
        <w:r w:rsidR="00C651F9">
          <w:rPr>
            <w:webHidden/>
          </w:rPr>
          <w:fldChar w:fldCharType="end"/>
        </w:r>
      </w:hyperlink>
    </w:p>
    <w:p w:rsidR="00ED755D" w:rsidRDefault="00920D33">
      <w:pPr>
        <w:pStyle w:val="TOC3"/>
        <w:rPr>
          <w:rFonts w:asciiTheme="minorHAnsi" w:eastAsiaTheme="minorEastAsia" w:hAnsiTheme="minorHAnsi" w:cstheme="minorBidi"/>
          <w:iCs w:val="0"/>
          <w:sz w:val="22"/>
          <w:szCs w:val="22"/>
          <w:lang w:val="en-US" w:eastAsia="en-US"/>
        </w:rPr>
      </w:pPr>
      <w:hyperlink w:anchor="_Toc366477259" w:history="1">
        <w:r w:rsidR="00ED755D" w:rsidRPr="00BF6381">
          <w:rPr>
            <w:rStyle w:val="Hyperlink"/>
            <w:snapToGrid w:val="0"/>
            <w:w w:val="0"/>
            <w:lang w:val="en-GB"/>
          </w:rPr>
          <w:t>7.2.2</w:t>
        </w:r>
        <w:r w:rsidR="00ED755D">
          <w:rPr>
            <w:rFonts w:asciiTheme="minorHAnsi" w:eastAsiaTheme="minorEastAsia" w:hAnsiTheme="minorHAnsi" w:cstheme="minorBidi"/>
            <w:iCs w:val="0"/>
            <w:sz w:val="22"/>
            <w:szCs w:val="22"/>
            <w:lang w:val="en-US" w:eastAsia="en-US"/>
          </w:rPr>
          <w:tab/>
        </w:r>
        <w:r w:rsidR="00ED755D" w:rsidRPr="00BF6381">
          <w:rPr>
            <w:rStyle w:val="Hyperlink"/>
            <w:lang w:val="en-GB"/>
          </w:rPr>
          <w:t>Testrun</w:t>
        </w:r>
        <w:r w:rsidR="00ED755D">
          <w:rPr>
            <w:webHidden/>
          </w:rPr>
          <w:tab/>
        </w:r>
        <w:r w:rsidR="00C651F9">
          <w:rPr>
            <w:webHidden/>
          </w:rPr>
          <w:fldChar w:fldCharType="begin"/>
        </w:r>
        <w:r w:rsidR="00ED755D">
          <w:rPr>
            <w:webHidden/>
          </w:rPr>
          <w:instrText xml:space="preserve"> PAGEREF _Toc366477259 \h </w:instrText>
        </w:r>
        <w:r w:rsidR="00C651F9">
          <w:rPr>
            <w:webHidden/>
          </w:rPr>
        </w:r>
        <w:r w:rsidR="00C651F9">
          <w:rPr>
            <w:webHidden/>
          </w:rPr>
          <w:fldChar w:fldCharType="separate"/>
        </w:r>
        <w:r w:rsidR="00ED755D">
          <w:rPr>
            <w:webHidden/>
          </w:rPr>
          <w:t>13</w:t>
        </w:r>
        <w:r w:rsidR="00C651F9">
          <w:rPr>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0" w:history="1">
        <w:r w:rsidR="00ED755D" w:rsidRPr="00BF6381">
          <w:rPr>
            <w:rStyle w:val="Hyperlink"/>
            <w:noProof/>
            <w:lang w:val="en-GB"/>
          </w:rPr>
          <w:t>7.3</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First Tests</w:t>
        </w:r>
        <w:r w:rsidR="00ED755D">
          <w:rPr>
            <w:noProof/>
            <w:webHidden/>
          </w:rPr>
          <w:tab/>
        </w:r>
        <w:r w:rsidR="00C651F9">
          <w:rPr>
            <w:noProof/>
            <w:webHidden/>
          </w:rPr>
          <w:fldChar w:fldCharType="begin"/>
        </w:r>
        <w:r w:rsidR="00ED755D">
          <w:rPr>
            <w:noProof/>
            <w:webHidden/>
          </w:rPr>
          <w:instrText xml:space="preserve"> PAGEREF _Toc366477260 \h </w:instrText>
        </w:r>
        <w:r w:rsidR="00C651F9">
          <w:rPr>
            <w:noProof/>
            <w:webHidden/>
          </w:rPr>
        </w:r>
        <w:r w:rsidR="00C651F9">
          <w:rPr>
            <w:noProof/>
            <w:webHidden/>
          </w:rPr>
          <w:fldChar w:fldCharType="separate"/>
        </w:r>
        <w:r w:rsidR="00ED755D">
          <w:rPr>
            <w:noProof/>
            <w:webHidden/>
          </w:rPr>
          <w:t>14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1" w:history="1">
        <w:r w:rsidR="00ED755D" w:rsidRPr="00BF6381">
          <w:rPr>
            <w:rStyle w:val="Hyperlink"/>
            <w:noProof/>
            <w:lang w:val="en-GB"/>
          </w:rPr>
          <w:t>7.4</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Automatic Tests in Eclipse</w:t>
        </w:r>
        <w:r w:rsidR="00ED755D">
          <w:rPr>
            <w:noProof/>
            <w:webHidden/>
          </w:rPr>
          <w:tab/>
        </w:r>
        <w:r w:rsidR="00C651F9">
          <w:rPr>
            <w:noProof/>
            <w:webHidden/>
          </w:rPr>
          <w:fldChar w:fldCharType="begin"/>
        </w:r>
        <w:r w:rsidR="00ED755D">
          <w:rPr>
            <w:noProof/>
            <w:webHidden/>
          </w:rPr>
          <w:instrText xml:space="preserve"> PAGEREF _Toc366477261 \h </w:instrText>
        </w:r>
        <w:r w:rsidR="00C651F9">
          <w:rPr>
            <w:noProof/>
            <w:webHidden/>
          </w:rPr>
        </w:r>
        <w:r w:rsidR="00C651F9">
          <w:rPr>
            <w:noProof/>
            <w:webHidden/>
          </w:rPr>
          <w:fldChar w:fldCharType="separate"/>
        </w:r>
        <w:r w:rsidR="00ED755D">
          <w:rPr>
            <w:noProof/>
            <w:webHidden/>
          </w:rPr>
          <w:t>16</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2" w:history="1">
        <w:r w:rsidR="00ED755D" w:rsidRPr="00BF6381">
          <w:rPr>
            <w:rStyle w:val="Hyperlink"/>
            <w:noProof/>
            <w:lang w:val="en-GB"/>
          </w:rPr>
          <w:t>7.5</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Test of Assertions</w:t>
        </w:r>
        <w:r w:rsidR="00ED755D">
          <w:rPr>
            <w:noProof/>
            <w:webHidden/>
          </w:rPr>
          <w:tab/>
        </w:r>
        <w:r w:rsidR="00C651F9">
          <w:rPr>
            <w:noProof/>
            <w:webHidden/>
          </w:rPr>
          <w:fldChar w:fldCharType="begin"/>
        </w:r>
        <w:r w:rsidR="00ED755D">
          <w:rPr>
            <w:noProof/>
            <w:webHidden/>
          </w:rPr>
          <w:instrText xml:space="preserve"> PAGEREF _Toc366477262 \h </w:instrText>
        </w:r>
        <w:r w:rsidR="00C651F9">
          <w:rPr>
            <w:noProof/>
            <w:webHidden/>
          </w:rPr>
        </w:r>
        <w:r w:rsidR="00C651F9">
          <w:rPr>
            <w:noProof/>
            <w:webHidden/>
          </w:rPr>
          <w:fldChar w:fldCharType="separate"/>
        </w:r>
        <w:r w:rsidR="00ED755D">
          <w:rPr>
            <w:noProof/>
            <w:webHidden/>
          </w:rPr>
          <w:t>17</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3" w:history="1">
        <w:r w:rsidR="00ED755D" w:rsidRPr="00BF6381">
          <w:rPr>
            <w:rStyle w:val="Hyperlink"/>
            <w:noProof/>
            <w:lang w:val="en-GB"/>
          </w:rPr>
          <w:t>7.6</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Grouping</w:t>
        </w:r>
        <w:r w:rsidR="00ED755D">
          <w:rPr>
            <w:noProof/>
            <w:webHidden/>
          </w:rPr>
          <w:tab/>
        </w:r>
        <w:r w:rsidR="00C651F9">
          <w:rPr>
            <w:noProof/>
            <w:webHidden/>
          </w:rPr>
          <w:fldChar w:fldCharType="begin"/>
        </w:r>
        <w:r w:rsidR="00ED755D">
          <w:rPr>
            <w:noProof/>
            <w:webHidden/>
          </w:rPr>
          <w:instrText xml:space="preserve"> PAGEREF _Toc366477263 \h </w:instrText>
        </w:r>
        <w:r w:rsidR="00C651F9">
          <w:rPr>
            <w:noProof/>
            <w:webHidden/>
          </w:rPr>
        </w:r>
        <w:r w:rsidR="00C651F9">
          <w:rPr>
            <w:noProof/>
            <w:webHidden/>
          </w:rPr>
          <w:fldChar w:fldCharType="separate"/>
        </w:r>
        <w:r w:rsidR="00ED755D">
          <w:rPr>
            <w:noProof/>
            <w:webHidden/>
          </w:rPr>
          <w:t>18</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64" w:history="1">
        <w:r w:rsidR="00ED755D" w:rsidRPr="00BF6381">
          <w:rPr>
            <w:rStyle w:val="Hyperlink"/>
            <w:noProof/>
            <w:lang w:val="en-GB"/>
          </w:rPr>
          <w:t>8</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Advanced Tutorial</w:t>
        </w:r>
        <w:r w:rsidR="00ED755D">
          <w:rPr>
            <w:noProof/>
            <w:webHidden/>
          </w:rPr>
          <w:tab/>
        </w:r>
        <w:r w:rsidR="00C651F9">
          <w:rPr>
            <w:noProof/>
            <w:webHidden/>
          </w:rPr>
          <w:fldChar w:fldCharType="begin"/>
        </w:r>
        <w:r w:rsidR="00ED755D">
          <w:rPr>
            <w:noProof/>
            <w:webHidden/>
          </w:rPr>
          <w:instrText xml:space="preserve"> PAGEREF _Toc366477264 \h </w:instrText>
        </w:r>
        <w:r w:rsidR="00C651F9">
          <w:rPr>
            <w:noProof/>
            <w:webHidden/>
          </w:rPr>
        </w:r>
        <w:r w:rsidR="00C651F9">
          <w:rPr>
            <w:noProof/>
            <w:webHidden/>
          </w:rPr>
          <w:fldChar w:fldCharType="separate"/>
        </w:r>
        <w:r w:rsidR="00ED755D">
          <w:rPr>
            <w:noProof/>
            <w:webHidden/>
          </w:rPr>
          <w:t>19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5" w:history="1">
        <w:r w:rsidR="00ED755D" w:rsidRPr="00BF6381">
          <w:rPr>
            <w:rStyle w:val="Hyperlink"/>
            <w:noProof/>
            <w:lang w:val="en-GB"/>
          </w:rPr>
          <w:t>8.1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Tutorial Example Code</w:t>
        </w:r>
        <w:r w:rsidR="00ED755D">
          <w:rPr>
            <w:noProof/>
            <w:webHidden/>
          </w:rPr>
          <w:tab/>
        </w:r>
        <w:r w:rsidR="00C651F9">
          <w:rPr>
            <w:noProof/>
            <w:webHidden/>
          </w:rPr>
          <w:fldChar w:fldCharType="begin"/>
        </w:r>
        <w:r w:rsidR="00ED755D">
          <w:rPr>
            <w:noProof/>
            <w:webHidden/>
          </w:rPr>
          <w:instrText xml:space="preserve"> PAGEREF _Toc366477265 \h </w:instrText>
        </w:r>
        <w:r w:rsidR="00C651F9">
          <w:rPr>
            <w:noProof/>
            <w:webHidden/>
          </w:rPr>
        </w:r>
        <w:r w:rsidR="00C651F9">
          <w:rPr>
            <w:noProof/>
            <w:webHidden/>
          </w:rPr>
          <w:fldChar w:fldCharType="separate"/>
        </w:r>
        <w:r w:rsidR="00ED755D">
          <w:rPr>
            <w:noProof/>
            <w:webHidden/>
          </w:rPr>
          <w:t>19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6" w:history="1">
        <w:r w:rsidR="00ED755D" w:rsidRPr="00BF6381">
          <w:rPr>
            <w:rStyle w:val="Hyperlink"/>
            <w:noProof/>
            <w:lang w:val="en-GB"/>
          </w:rPr>
          <w:t>8.2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File Overview</w:t>
        </w:r>
        <w:r w:rsidR="00ED755D">
          <w:rPr>
            <w:noProof/>
            <w:webHidden/>
          </w:rPr>
          <w:tab/>
        </w:r>
        <w:r w:rsidR="00C651F9">
          <w:rPr>
            <w:noProof/>
            <w:webHidden/>
          </w:rPr>
          <w:fldChar w:fldCharType="begin"/>
        </w:r>
        <w:r w:rsidR="00ED755D">
          <w:rPr>
            <w:noProof/>
            <w:webHidden/>
          </w:rPr>
          <w:instrText xml:space="preserve"> PAGEREF _Toc366477266 \h </w:instrText>
        </w:r>
        <w:r w:rsidR="00C651F9">
          <w:rPr>
            <w:noProof/>
            <w:webHidden/>
          </w:rPr>
        </w:r>
        <w:r w:rsidR="00C651F9">
          <w:rPr>
            <w:noProof/>
            <w:webHidden/>
          </w:rPr>
          <w:fldChar w:fldCharType="separate"/>
        </w:r>
        <w:r w:rsidR="00ED755D">
          <w:rPr>
            <w:noProof/>
            <w:webHidden/>
          </w:rPr>
          <w:t>19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7" w:history="1">
        <w:r w:rsidR="00ED755D" w:rsidRPr="00BF6381">
          <w:rPr>
            <w:rStyle w:val="Hyperlink"/>
            <w:noProof/>
            <w:lang w:val="en-GB"/>
          </w:rPr>
          <w:t>8.3</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Starting Point</w:t>
        </w:r>
        <w:r w:rsidR="00ED755D">
          <w:rPr>
            <w:noProof/>
            <w:webHidden/>
          </w:rPr>
          <w:tab/>
        </w:r>
        <w:r w:rsidR="00C651F9">
          <w:rPr>
            <w:noProof/>
            <w:webHidden/>
          </w:rPr>
          <w:fldChar w:fldCharType="begin"/>
        </w:r>
        <w:r w:rsidR="00ED755D">
          <w:rPr>
            <w:noProof/>
            <w:webHidden/>
          </w:rPr>
          <w:instrText xml:space="preserve"> PAGEREF _Toc366477267 \h </w:instrText>
        </w:r>
        <w:r w:rsidR="00C651F9">
          <w:rPr>
            <w:noProof/>
            <w:webHidden/>
          </w:rPr>
        </w:r>
        <w:r w:rsidR="00C651F9">
          <w:rPr>
            <w:noProof/>
            <w:webHidden/>
          </w:rPr>
          <w:fldChar w:fldCharType="separate"/>
        </w:r>
        <w:r w:rsidR="00ED755D">
          <w:rPr>
            <w:noProof/>
            <w:webHidden/>
          </w:rPr>
          <w:t>20</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8" w:history="1">
        <w:r w:rsidR="00ED755D" w:rsidRPr="00BF6381">
          <w:rPr>
            <w:rStyle w:val="Hyperlink"/>
            <w:noProof/>
            <w:lang w:val="en-GB"/>
          </w:rPr>
          <w:t>8.4</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Application Initialization, Our First Mocked Functions</w:t>
        </w:r>
        <w:r w:rsidR="00ED755D">
          <w:rPr>
            <w:noProof/>
            <w:webHidden/>
          </w:rPr>
          <w:tab/>
        </w:r>
        <w:r w:rsidR="00C651F9">
          <w:rPr>
            <w:noProof/>
            <w:webHidden/>
          </w:rPr>
          <w:fldChar w:fldCharType="begin"/>
        </w:r>
        <w:r w:rsidR="00ED755D">
          <w:rPr>
            <w:noProof/>
            <w:webHidden/>
          </w:rPr>
          <w:instrText xml:space="preserve"> PAGEREF _Toc366477268 \h </w:instrText>
        </w:r>
        <w:r w:rsidR="00C651F9">
          <w:rPr>
            <w:noProof/>
            <w:webHidden/>
          </w:rPr>
        </w:r>
        <w:r w:rsidR="00C651F9">
          <w:rPr>
            <w:noProof/>
            <w:webHidden/>
          </w:rPr>
          <w:fldChar w:fldCharType="separate"/>
        </w:r>
        <w:r w:rsidR="00ED755D">
          <w:rPr>
            <w:noProof/>
            <w:webHidden/>
          </w:rPr>
          <w:t>20</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69" w:history="1">
        <w:r w:rsidR="00ED755D" w:rsidRPr="00BF6381">
          <w:rPr>
            <w:rStyle w:val="Hyperlink"/>
            <w:noProof/>
            <w:lang w:val="en-GB"/>
          </w:rPr>
          <w:t>8.5</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Receiving a Zero Length Message, Common Setup Function</w:t>
        </w:r>
        <w:r w:rsidR="00ED755D">
          <w:rPr>
            <w:noProof/>
            <w:webHidden/>
          </w:rPr>
          <w:tab/>
        </w:r>
        <w:r w:rsidR="00C651F9">
          <w:rPr>
            <w:noProof/>
            <w:webHidden/>
          </w:rPr>
          <w:fldChar w:fldCharType="begin"/>
        </w:r>
        <w:r w:rsidR="00ED755D">
          <w:rPr>
            <w:noProof/>
            <w:webHidden/>
          </w:rPr>
          <w:instrText xml:space="preserve"> PAGEREF _Toc366477269 \h </w:instrText>
        </w:r>
        <w:r w:rsidR="00C651F9">
          <w:rPr>
            <w:noProof/>
            <w:webHidden/>
          </w:rPr>
        </w:r>
        <w:r w:rsidR="00C651F9">
          <w:rPr>
            <w:noProof/>
            <w:webHidden/>
          </w:rPr>
          <w:fldChar w:fldCharType="separate"/>
        </w:r>
        <w:r w:rsidR="00ED755D">
          <w:rPr>
            <w:noProof/>
            <w:webHidden/>
          </w:rPr>
          <w:t>21</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0" w:history="1">
        <w:r w:rsidR="00ED755D" w:rsidRPr="00BF6381">
          <w:rPr>
            <w:rStyle w:val="Hyperlink"/>
            <w:noProof/>
            <w:lang w:val="en-GB"/>
          </w:rPr>
          <w:t>8.6</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Using the Callback Registration in uhfInit</w:t>
        </w:r>
        <w:r w:rsidR="00ED755D">
          <w:rPr>
            <w:noProof/>
            <w:webHidden/>
          </w:rPr>
          <w:tab/>
        </w:r>
        <w:r w:rsidR="00C651F9">
          <w:rPr>
            <w:noProof/>
            <w:webHidden/>
          </w:rPr>
          <w:fldChar w:fldCharType="begin"/>
        </w:r>
        <w:r w:rsidR="00ED755D">
          <w:rPr>
            <w:noProof/>
            <w:webHidden/>
          </w:rPr>
          <w:instrText xml:space="preserve"> PAGEREF _Toc366477270 \h </w:instrText>
        </w:r>
        <w:r w:rsidR="00C651F9">
          <w:rPr>
            <w:noProof/>
            <w:webHidden/>
          </w:rPr>
        </w:r>
        <w:r w:rsidR="00C651F9">
          <w:rPr>
            <w:noProof/>
            <w:webHidden/>
          </w:rPr>
          <w:fldChar w:fldCharType="separate"/>
        </w:r>
        <w:r w:rsidR="00ED755D">
          <w:rPr>
            <w:noProof/>
            <w:webHidden/>
          </w:rPr>
          <w:t>23</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1" w:history="1">
        <w:r w:rsidR="00ED755D" w:rsidRPr="00BF6381">
          <w:rPr>
            <w:rStyle w:val="Hyperlink"/>
            <w:noProof/>
            <w:lang w:val="en-GB"/>
          </w:rPr>
          <w:t>8.7</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Receiving a Few Messages that are not Recognized, more Mock Functions</w:t>
        </w:r>
        <w:r w:rsidR="00ED755D">
          <w:rPr>
            <w:noProof/>
            <w:webHidden/>
          </w:rPr>
          <w:tab/>
        </w:r>
        <w:r w:rsidR="00C651F9">
          <w:rPr>
            <w:noProof/>
            <w:webHidden/>
          </w:rPr>
          <w:fldChar w:fldCharType="begin"/>
        </w:r>
        <w:r w:rsidR="00ED755D">
          <w:rPr>
            <w:noProof/>
            <w:webHidden/>
          </w:rPr>
          <w:instrText xml:space="preserve"> PAGEREF _Toc366477271 \h </w:instrText>
        </w:r>
        <w:r w:rsidR="00C651F9">
          <w:rPr>
            <w:noProof/>
            <w:webHidden/>
          </w:rPr>
        </w:r>
        <w:r w:rsidR="00C651F9">
          <w:rPr>
            <w:noProof/>
            <w:webHidden/>
          </w:rPr>
          <w:fldChar w:fldCharType="separate"/>
        </w:r>
        <w:r w:rsidR="00ED755D">
          <w:rPr>
            <w:noProof/>
            <w:webHidden/>
          </w:rPr>
          <w:t>24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2" w:history="1">
        <w:r w:rsidR="00ED755D" w:rsidRPr="00BF6381">
          <w:rPr>
            <w:rStyle w:val="Hyperlink"/>
            <w:noProof/>
            <w:lang w:val="en-GB"/>
          </w:rPr>
          <w:t>8.8</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Segmentation Faults</w:t>
        </w:r>
        <w:r w:rsidR="00ED755D">
          <w:rPr>
            <w:noProof/>
            <w:webHidden/>
          </w:rPr>
          <w:tab/>
        </w:r>
        <w:r w:rsidR="00C651F9">
          <w:rPr>
            <w:noProof/>
            <w:webHidden/>
          </w:rPr>
          <w:fldChar w:fldCharType="begin"/>
        </w:r>
        <w:r w:rsidR="00ED755D">
          <w:rPr>
            <w:noProof/>
            <w:webHidden/>
          </w:rPr>
          <w:instrText xml:space="preserve"> PAGEREF _Toc366477272 \h </w:instrText>
        </w:r>
        <w:r w:rsidR="00C651F9">
          <w:rPr>
            <w:noProof/>
            <w:webHidden/>
          </w:rPr>
        </w:r>
        <w:r w:rsidR="00C651F9">
          <w:rPr>
            <w:noProof/>
            <w:webHidden/>
          </w:rPr>
          <w:fldChar w:fldCharType="separate"/>
        </w:r>
        <w:r w:rsidR="00ED755D">
          <w:rPr>
            <w:noProof/>
            <w:webHidden/>
          </w:rPr>
          <w:t>26</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3" w:history="1">
        <w:r w:rsidR="00ED755D" w:rsidRPr="00BF6381">
          <w:rPr>
            <w:rStyle w:val="Hyperlink"/>
            <w:noProof/>
            <w:lang w:val="en-GB"/>
          </w:rPr>
          <w:t>8.9</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Assertions or Proper Error Handling?</w:t>
        </w:r>
        <w:r w:rsidR="00ED755D">
          <w:rPr>
            <w:noProof/>
            <w:webHidden/>
          </w:rPr>
          <w:tab/>
        </w:r>
        <w:r w:rsidR="00C651F9">
          <w:rPr>
            <w:noProof/>
            <w:webHidden/>
          </w:rPr>
          <w:fldChar w:fldCharType="begin"/>
        </w:r>
        <w:r w:rsidR="00ED755D">
          <w:rPr>
            <w:noProof/>
            <w:webHidden/>
          </w:rPr>
          <w:instrText xml:space="preserve"> PAGEREF _Toc366477273 \h </w:instrText>
        </w:r>
        <w:r w:rsidR="00C651F9">
          <w:rPr>
            <w:noProof/>
            <w:webHidden/>
          </w:rPr>
        </w:r>
        <w:r w:rsidR="00C651F9">
          <w:rPr>
            <w:noProof/>
            <w:webHidden/>
          </w:rPr>
          <w:fldChar w:fldCharType="separate"/>
        </w:r>
        <w:r w:rsidR="00ED755D">
          <w:rPr>
            <w:noProof/>
            <w:webHidden/>
          </w:rPr>
          <w:t>27</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4" w:history="1">
        <w:r w:rsidR="00ED755D" w:rsidRPr="00BF6381">
          <w:rPr>
            <w:rStyle w:val="Hyperlink"/>
            <w:noProof/>
            <w:lang w:val="en-GB"/>
          </w:rPr>
          <w:t>8.10</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Receiving a Get Version Message</w:t>
        </w:r>
        <w:r w:rsidR="00ED755D">
          <w:rPr>
            <w:noProof/>
            <w:webHidden/>
          </w:rPr>
          <w:tab/>
        </w:r>
        <w:r w:rsidR="00C651F9">
          <w:rPr>
            <w:noProof/>
            <w:webHidden/>
          </w:rPr>
          <w:fldChar w:fldCharType="begin"/>
        </w:r>
        <w:r w:rsidR="00ED755D">
          <w:rPr>
            <w:noProof/>
            <w:webHidden/>
          </w:rPr>
          <w:instrText xml:space="preserve"> PAGEREF _Toc366477274 \h </w:instrText>
        </w:r>
        <w:r w:rsidR="00C651F9">
          <w:rPr>
            <w:noProof/>
            <w:webHidden/>
          </w:rPr>
        </w:r>
        <w:r w:rsidR="00C651F9">
          <w:rPr>
            <w:noProof/>
            <w:webHidden/>
          </w:rPr>
          <w:fldChar w:fldCharType="separate"/>
        </w:r>
        <w:r w:rsidR="00ED755D">
          <w:rPr>
            <w:noProof/>
            <w:webHidden/>
          </w:rPr>
          <w:t>28</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5" w:history="1">
        <w:r w:rsidR="00ED755D" w:rsidRPr="00BF6381">
          <w:rPr>
            <w:rStyle w:val="Hyperlink"/>
            <w:noProof/>
            <w:lang w:val="en-GB"/>
          </w:rPr>
          <w:t>8.11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Code Coverage</w:t>
        </w:r>
        <w:r w:rsidR="00ED755D">
          <w:rPr>
            <w:noProof/>
            <w:webHidden/>
          </w:rPr>
          <w:tab/>
        </w:r>
        <w:r w:rsidR="00C651F9">
          <w:rPr>
            <w:noProof/>
            <w:webHidden/>
          </w:rPr>
          <w:fldChar w:fldCharType="begin"/>
        </w:r>
        <w:r w:rsidR="00ED755D">
          <w:rPr>
            <w:noProof/>
            <w:webHidden/>
          </w:rPr>
          <w:instrText xml:space="preserve"> PAGEREF _Toc366477275 \h </w:instrText>
        </w:r>
        <w:r w:rsidR="00C651F9">
          <w:rPr>
            <w:noProof/>
            <w:webHidden/>
          </w:rPr>
        </w:r>
        <w:r w:rsidR="00C651F9">
          <w:rPr>
            <w:noProof/>
            <w:webHidden/>
          </w:rPr>
          <w:fldChar w:fldCharType="separate"/>
        </w:r>
        <w:r w:rsidR="00ED755D">
          <w:rPr>
            <w:noProof/>
            <w:webHidden/>
          </w:rPr>
          <w:t>30</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6" w:history="1">
        <w:r w:rsidR="00ED755D" w:rsidRPr="00BF6381">
          <w:rPr>
            <w:rStyle w:val="Hyperlink"/>
            <w:noProof/>
            <w:lang w:val="en-GB"/>
          </w:rPr>
          <w:t>8.12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Data Driven Testing</w:t>
        </w:r>
        <w:r w:rsidR="00ED755D">
          <w:rPr>
            <w:noProof/>
            <w:webHidden/>
          </w:rPr>
          <w:tab/>
        </w:r>
        <w:r w:rsidR="00C651F9">
          <w:rPr>
            <w:noProof/>
            <w:webHidden/>
          </w:rPr>
          <w:fldChar w:fldCharType="begin"/>
        </w:r>
        <w:r w:rsidR="00ED755D">
          <w:rPr>
            <w:noProof/>
            <w:webHidden/>
          </w:rPr>
          <w:instrText xml:space="preserve"> PAGEREF _Toc366477276 \h </w:instrText>
        </w:r>
        <w:r w:rsidR="00C651F9">
          <w:rPr>
            <w:noProof/>
            <w:webHidden/>
          </w:rPr>
        </w:r>
        <w:r w:rsidR="00C651F9">
          <w:rPr>
            <w:noProof/>
            <w:webHidden/>
          </w:rPr>
          <w:fldChar w:fldCharType="separate"/>
        </w:r>
        <w:r w:rsidR="00ED755D">
          <w:rPr>
            <w:noProof/>
            <w:webHidden/>
          </w:rPr>
          <w:t>31</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7" w:history="1">
        <w:r w:rsidR="00ED755D" w:rsidRPr="00BF6381">
          <w:rPr>
            <w:rStyle w:val="Hyperlink"/>
            <w:noProof/>
            <w:lang w:val="en-GB"/>
          </w:rPr>
          <w:t>8.13</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Checking the Code with Splint</w:t>
        </w:r>
        <w:r w:rsidR="00ED755D">
          <w:rPr>
            <w:noProof/>
            <w:webHidden/>
          </w:rPr>
          <w:tab/>
        </w:r>
        <w:r w:rsidR="00C651F9">
          <w:rPr>
            <w:noProof/>
            <w:webHidden/>
          </w:rPr>
          <w:fldChar w:fldCharType="begin"/>
        </w:r>
        <w:r w:rsidR="00ED755D">
          <w:rPr>
            <w:noProof/>
            <w:webHidden/>
          </w:rPr>
          <w:instrText xml:space="preserve"> PAGEREF _Toc366477277 \h </w:instrText>
        </w:r>
        <w:r w:rsidR="00C651F9">
          <w:rPr>
            <w:noProof/>
            <w:webHidden/>
          </w:rPr>
        </w:r>
        <w:r w:rsidR="00C651F9">
          <w:rPr>
            <w:noProof/>
            <w:webHidden/>
          </w:rPr>
          <w:fldChar w:fldCharType="separate"/>
        </w:r>
        <w:r w:rsidR="00ED755D">
          <w:rPr>
            <w:noProof/>
            <w:webHidden/>
          </w:rPr>
          <w:t>32</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8" w:history="1">
        <w:r w:rsidR="00ED755D" w:rsidRPr="00BF6381">
          <w:rPr>
            <w:rStyle w:val="Hyperlink"/>
            <w:noProof/>
            <w:lang w:val="en-GB"/>
          </w:rPr>
          <w:t>8.14</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Mock or Stub?</w:t>
        </w:r>
        <w:r w:rsidR="00ED755D">
          <w:rPr>
            <w:noProof/>
            <w:webHidden/>
          </w:rPr>
          <w:tab/>
        </w:r>
        <w:r w:rsidR="00C651F9">
          <w:rPr>
            <w:noProof/>
            <w:webHidden/>
          </w:rPr>
          <w:fldChar w:fldCharType="begin"/>
        </w:r>
        <w:r w:rsidR="00ED755D">
          <w:rPr>
            <w:noProof/>
            <w:webHidden/>
          </w:rPr>
          <w:instrText xml:space="preserve"> PAGEREF _Toc366477278 \h </w:instrText>
        </w:r>
        <w:r w:rsidR="00C651F9">
          <w:rPr>
            <w:noProof/>
            <w:webHidden/>
          </w:rPr>
        </w:r>
        <w:r w:rsidR="00C651F9">
          <w:rPr>
            <w:noProof/>
            <w:webHidden/>
          </w:rPr>
          <w:fldChar w:fldCharType="separate"/>
        </w:r>
        <w:r w:rsidR="00ED755D">
          <w:rPr>
            <w:noProof/>
            <w:webHidden/>
          </w:rPr>
          <w:t>34</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79" w:history="1">
        <w:r w:rsidR="00ED755D" w:rsidRPr="00BF6381">
          <w:rPr>
            <w:rStyle w:val="Hyperlink"/>
            <w:noProof/>
            <w:lang w:val="en-GB"/>
          </w:rPr>
          <w:t>8.15</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Debugging a Test Using a Debugger</w:t>
        </w:r>
        <w:r w:rsidR="00ED755D">
          <w:rPr>
            <w:noProof/>
            <w:webHidden/>
          </w:rPr>
          <w:tab/>
        </w:r>
        <w:r w:rsidR="00C651F9">
          <w:rPr>
            <w:noProof/>
            <w:webHidden/>
          </w:rPr>
          <w:fldChar w:fldCharType="begin"/>
        </w:r>
        <w:r w:rsidR="00ED755D">
          <w:rPr>
            <w:noProof/>
            <w:webHidden/>
          </w:rPr>
          <w:instrText xml:space="preserve"> PAGEREF _Toc366477279 \h </w:instrText>
        </w:r>
        <w:r w:rsidR="00C651F9">
          <w:rPr>
            <w:noProof/>
            <w:webHidden/>
          </w:rPr>
        </w:r>
        <w:r w:rsidR="00C651F9">
          <w:rPr>
            <w:noProof/>
            <w:webHidden/>
          </w:rPr>
          <w:fldChar w:fldCharType="separate"/>
        </w:r>
        <w:r w:rsidR="00ED755D">
          <w:rPr>
            <w:noProof/>
            <w:webHidden/>
          </w:rPr>
          <w:t>37</w:t>
        </w:r>
        <w:r w:rsidR="00C651F9">
          <w:rPr>
            <w:noProof/>
            <w:webHidden/>
          </w:rPr>
          <w:fldChar w:fldCharType="end"/>
        </w:r>
      </w:hyperlink>
    </w:p>
    <w:p w:rsidR="00ED755D" w:rsidRDefault="00920D33">
      <w:pPr>
        <w:pStyle w:val="TOC1"/>
        <w:rPr>
          <w:rFonts w:asciiTheme="minorHAnsi" w:eastAsiaTheme="minorEastAsia" w:hAnsiTheme="minorHAnsi" w:cstheme="minorBidi"/>
          <w:b w:val="0"/>
          <w:bCs w:val="0"/>
          <w:caps w:val="0"/>
          <w:noProof/>
          <w:sz w:val="22"/>
          <w:szCs w:val="22"/>
          <w:lang w:val="en-US" w:eastAsia="en-US"/>
        </w:rPr>
      </w:pPr>
      <w:hyperlink w:anchor="_Toc366477280" w:history="1">
        <w:r w:rsidR="00ED755D" w:rsidRPr="00BF6381">
          <w:rPr>
            <w:rStyle w:val="Hyperlink"/>
            <w:noProof/>
            <w:lang w:val="en-GB"/>
          </w:rPr>
          <w:t>9</w:t>
        </w:r>
        <w:r w:rsidR="00ED755D">
          <w:rPr>
            <w:rFonts w:asciiTheme="minorHAnsi" w:eastAsiaTheme="minorEastAsia" w:hAnsiTheme="minorHAnsi" w:cstheme="minorBidi"/>
            <w:b w:val="0"/>
            <w:bCs w:val="0"/>
            <w:caps w:val="0"/>
            <w:noProof/>
            <w:sz w:val="22"/>
            <w:szCs w:val="22"/>
            <w:lang w:val="en-US" w:eastAsia="en-US"/>
          </w:rPr>
          <w:tab/>
        </w:r>
        <w:r w:rsidR="00ED755D" w:rsidRPr="00BF6381">
          <w:rPr>
            <w:rStyle w:val="Hyperlink"/>
            <w:noProof/>
            <w:lang w:val="en-GB"/>
          </w:rPr>
          <w:t>Duplicate Test Frameworks</w:t>
        </w:r>
        <w:r w:rsidR="00ED755D">
          <w:rPr>
            <w:noProof/>
            <w:webHidden/>
          </w:rPr>
          <w:tab/>
        </w:r>
        <w:r w:rsidR="00C651F9">
          <w:rPr>
            <w:noProof/>
            <w:webHidden/>
          </w:rPr>
          <w:fldChar w:fldCharType="begin"/>
        </w:r>
        <w:r w:rsidR="00ED755D">
          <w:rPr>
            <w:noProof/>
            <w:webHidden/>
          </w:rPr>
          <w:instrText xml:space="preserve"> PAGEREF _Toc366477280 \h </w:instrText>
        </w:r>
        <w:r w:rsidR="00C651F9">
          <w:rPr>
            <w:noProof/>
            <w:webHidden/>
          </w:rPr>
        </w:r>
        <w:r w:rsidR="00C651F9">
          <w:rPr>
            <w:noProof/>
            <w:webHidden/>
          </w:rPr>
          <w:fldChar w:fldCharType="separate"/>
        </w:r>
        <w:r w:rsidR="00ED755D">
          <w:rPr>
            <w:noProof/>
            <w:webHidden/>
          </w:rPr>
          <w:t>39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81" w:history="1">
        <w:r w:rsidR="00ED755D" w:rsidRPr="00BF6381">
          <w:rPr>
            <w:rStyle w:val="Hyperlink"/>
            <w:noProof/>
            <w:lang w:val="en-GB"/>
          </w:rPr>
          <w:t>9.1</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Initial State</w:t>
        </w:r>
        <w:r w:rsidR="00ED755D">
          <w:rPr>
            <w:noProof/>
            <w:webHidden/>
          </w:rPr>
          <w:tab/>
        </w:r>
        <w:r w:rsidR="00C651F9">
          <w:rPr>
            <w:noProof/>
            <w:webHidden/>
          </w:rPr>
          <w:fldChar w:fldCharType="begin"/>
        </w:r>
        <w:r w:rsidR="00ED755D">
          <w:rPr>
            <w:noProof/>
            <w:webHidden/>
          </w:rPr>
          <w:instrText xml:space="preserve"> PAGEREF _Toc366477281 \h </w:instrText>
        </w:r>
        <w:r w:rsidR="00C651F9">
          <w:rPr>
            <w:noProof/>
            <w:webHidden/>
          </w:rPr>
        </w:r>
        <w:r w:rsidR="00C651F9">
          <w:rPr>
            <w:noProof/>
            <w:webHidden/>
          </w:rPr>
          <w:fldChar w:fldCharType="separate"/>
        </w:r>
        <w:r w:rsidR="00ED755D">
          <w:rPr>
            <w:noProof/>
            <w:webHidden/>
          </w:rPr>
          <w:t>39</w:t>
        </w:r>
        <w:r w:rsidR="00C651F9">
          <w:rPr>
            <w:noProof/>
            <w:webHidden/>
          </w:rPr>
          <w:fldChar w:fldCharType="end"/>
        </w:r>
      </w:hyperlink>
    </w:p>
    <w:p w:rsidR="00ED755D" w:rsidRDefault="00920D33">
      <w:pPr>
        <w:pStyle w:val="TOC2"/>
        <w:rPr>
          <w:rFonts w:asciiTheme="minorHAnsi" w:eastAsiaTheme="minorEastAsia" w:hAnsiTheme="minorHAnsi" w:cstheme="minorBidi"/>
          <w:noProof/>
          <w:sz w:val="22"/>
          <w:szCs w:val="22"/>
          <w:lang w:val="en-US" w:eastAsia="en-US"/>
        </w:rPr>
      </w:pPr>
      <w:hyperlink w:anchor="_Toc366477282" w:history="1">
        <w:r w:rsidR="00ED755D" w:rsidRPr="00BF6381">
          <w:rPr>
            <w:rStyle w:val="Hyperlink"/>
            <w:noProof/>
            <w:lang w:val="en-GB"/>
          </w:rPr>
          <w:t>9.2</w:t>
        </w:r>
        <w:r w:rsidR="00ED755D">
          <w:rPr>
            <w:rFonts w:asciiTheme="minorHAnsi" w:eastAsiaTheme="minorEastAsia" w:hAnsiTheme="minorHAnsi" w:cstheme="minorBidi"/>
            <w:noProof/>
            <w:sz w:val="22"/>
            <w:szCs w:val="22"/>
            <w:lang w:val="en-US" w:eastAsia="en-US"/>
          </w:rPr>
          <w:tab/>
        </w:r>
        <w:r w:rsidR="00ED755D" w:rsidRPr="00BF6381">
          <w:rPr>
            <w:rStyle w:val="Hyperlink"/>
            <w:noProof/>
            <w:lang w:val="en-GB"/>
          </w:rPr>
          <w:t>Connecting the new Framework</w:t>
        </w:r>
        <w:r w:rsidR="00ED755D">
          <w:rPr>
            <w:noProof/>
            <w:webHidden/>
          </w:rPr>
          <w:tab/>
        </w:r>
        <w:r w:rsidR="00C651F9">
          <w:rPr>
            <w:noProof/>
            <w:webHidden/>
          </w:rPr>
          <w:fldChar w:fldCharType="begin"/>
        </w:r>
        <w:r w:rsidR="00ED755D">
          <w:rPr>
            <w:noProof/>
            <w:webHidden/>
          </w:rPr>
          <w:instrText xml:space="preserve"> PAGEREF _Toc366477282 \h </w:instrText>
        </w:r>
        <w:r w:rsidR="00C651F9">
          <w:rPr>
            <w:noProof/>
            <w:webHidden/>
          </w:rPr>
        </w:r>
        <w:r w:rsidR="00C651F9">
          <w:rPr>
            <w:noProof/>
            <w:webHidden/>
          </w:rPr>
          <w:fldChar w:fldCharType="separate"/>
        </w:r>
        <w:r w:rsidR="00ED755D">
          <w:rPr>
            <w:noProof/>
            <w:webHidden/>
          </w:rPr>
          <w:t>39</w:t>
        </w:r>
        <w:r w:rsidR="00C651F9">
          <w:rPr>
            <w:noProof/>
            <w:webHidden/>
          </w:rPr>
          <w:fldChar w:fldCharType="end"/>
        </w:r>
      </w:hyperlink>
    </w:p>
    <w:p w:rsidR="002C4CA8" w:rsidRPr="00490FD0" w:rsidRDefault="00C651F9" w:rsidP="002C4CA8">
      <w:pPr>
        <w:rPr>
          <w:lang w:val="en-GB"/>
        </w:rPr>
      </w:pPr>
      <w:r w:rsidRPr="00490FD0">
        <w:rPr>
          <w:lang w:val="en-GB"/>
        </w:rPr>
        <w:fldChar w:fldCharType="end"/>
      </w:r>
    </w:p>
    <w:p w:rsidR="002C4CA8" w:rsidRPr="00490FD0" w:rsidRDefault="002C4CA8" w:rsidP="002C4CA8">
      <w:pPr>
        <w:rPr>
          <w:lang w:val="en-GB"/>
        </w:rPr>
      </w:pPr>
      <w:r w:rsidRPr="00490FD0">
        <w:rPr>
          <w:lang w:val="en-GB"/>
        </w:rPr>
        <w:br w:type="page"/>
      </w:r>
    </w:p>
    <w:p w:rsidR="002C4CA8" w:rsidRPr="00490FD0" w:rsidRDefault="002C4CA8" w:rsidP="00530EEC">
      <w:pPr>
        <w:pStyle w:val="Heading1"/>
        <w:rPr>
          <w:lang w:val="en-GB"/>
        </w:rPr>
      </w:pPr>
      <w:bookmarkStart w:id="6" w:name="_Toc366477235"/>
      <w:r w:rsidRPr="00490FD0">
        <w:rPr>
          <w:lang w:val="en-GB"/>
        </w:rPr>
        <w:lastRenderedPageBreak/>
        <w:t>Revision History</w:t>
      </w:r>
      <w:bookmarkEnd w:id="6"/>
    </w:p>
    <w:tbl>
      <w:tblPr>
        <w:tblStyle w:val="Tablestyle1"/>
        <w:tblW w:w="9072" w:type="dxa"/>
        <w:tblInd w:w="108" w:type="dxa"/>
        <w:tblLook w:val="01E0" w:firstRow="1" w:lastRow="1" w:firstColumn="1" w:lastColumn="1" w:noHBand="0" w:noVBand="0"/>
      </w:tblPr>
      <w:tblGrid>
        <w:gridCol w:w="1171"/>
        <w:gridCol w:w="1767"/>
        <w:gridCol w:w="2128"/>
        <w:gridCol w:w="4006"/>
      </w:tblGrid>
      <w:tr w:rsidR="002C4CA8" w:rsidRPr="00490FD0" w:rsidTr="00AF47FD">
        <w:trPr>
          <w:cnfStyle w:val="100000000000" w:firstRow="1" w:lastRow="0" w:firstColumn="0" w:lastColumn="0" w:oddVBand="0" w:evenVBand="0" w:oddHBand="0" w:evenHBand="0" w:firstRowFirstColumn="0" w:firstRowLastColumn="0" w:lastRowFirstColumn="0" w:lastRowLastColumn="0"/>
        </w:trPr>
        <w:tc>
          <w:tcPr>
            <w:tcW w:w="1171" w:type="dxa"/>
          </w:tcPr>
          <w:p w:rsidR="002C4CA8" w:rsidRPr="00490FD0" w:rsidRDefault="002C4CA8" w:rsidP="009E5D31">
            <w:pPr>
              <w:pStyle w:val="Tableheader"/>
            </w:pPr>
            <w:r w:rsidRPr="00490FD0">
              <w:t>Revision</w:t>
            </w:r>
          </w:p>
        </w:tc>
        <w:tc>
          <w:tcPr>
            <w:tcW w:w="1767" w:type="dxa"/>
          </w:tcPr>
          <w:p w:rsidR="002C4CA8" w:rsidRPr="00490FD0" w:rsidRDefault="002C4CA8" w:rsidP="009E5D31">
            <w:pPr>
              <w:pStyle w:val="Tableheader"/>
            </w:pPr>
            <w:r w:rsidRPr="00490FD0">
              <w:t>Date</w:t>
            </w:r>
          </w:p>
        </w:tc>
        <w:tc>
          <w:tcPr>
            <w:tcW w:w="2128" w:type="dxa"/>
          </w:tcPr>
          <w:p w:rsidR="002C4CA8" w:rsidRPr="00490FD0" w:rsidRDefault="0095005E" w:rsidP="009E5D31">
            <w:pPr>
              <w:pStyle w:val="Tableheader"/>
            </w:pPr>
            <w:r w:rsidRPr="00490FD0">
              <w:t>Changed by</w:t>
            </w:r>
          </w:p>
        </w:tc>
        <w:tc>
          <w:tcPr>
            <w:tcW w:w="4006" w:type="dxa"/>
          </w:tcPr>
          <w:p w:rsidR="002C4CA8" w:rsidRPr="00490FD0" w:rsidRDefault="002C4CA8" w:rsidP="009E5D31">
            <w:pPr>
              <w:pStyle w:val="Tableheader"/>
            </w:pPr>
            <w:r w:rsidRPr="00490FD0">
              <w:t>Description</w:t>
            </w:r>
          </w:p>
        </w:tc>
      </w:tr>
      <w:tr w:rsidR="002C4CA8" w:rsidRPr="00490FD0" w:rsidTr="00AF47FD">
        <w:tc>
          <w:tcPr>
            <w:tcW w:w="1171" w:type="dxa"/>
          </w:tcPr>
          <w:p w:rsidR="002C4CA8" w:rsidRPr="00490FD0" w:rsidRDefault="002B4520" w:rsidP="009E5D31">
            <w:pPr>
              <w:pStyle w:val="Tabletext"/>
            </w:pPr>
            <w:r w:rsidRPr="00490FD0">
              <w:t>PA1</w:t>
            </w:r>
          </w:p>
        </w:tc>
        <w:tc>
          <w:tcPr>
            <w:tcW w:w="1767" w:type="dxa"/>
          </w:tcPr>
          <w:p w:rsidR="002C4CA8" w:rsidRPr="00490FD0" w:rsidRDefault="00AF47FD" w:rsidP="009E5D31">
            <w:pPr>
              <w:pStyle w:val="Tabletext"/>
            </w:pPr>
            <w:r>
              <w:t>2005-09-19</w:t>
            </w:r>
          </w:p>
        </w:tc>
        <w:tc>
          <w:tcPr>
            <w:tcW w:w="2128" w:type="dxa"/>
          </w:tcPr>
          <w:p w:rsidR="002C4CA8" w:rsidRPr="00490FD0" w:rsidRDefault="00AF47FD" w:rsidP="009E5D31">
            <w:pPr>
              <w:pStyle w:val="Tabletext"/>
            </w:pPr>
            <w:r>
              <w:t>Magnus Ivarsson</w:t>
            </w:r>
          </w:p>
        </w:tc>
        <w:tc>
          <w:tcPr>
            <w:tcW w:w="4006" w:type="dxa"/>
          </w:tcPr>
          <w:p w:rsidR="002C4CA8" w:rsidRPr="00490FD0" w:rsidRDefault="00AF47FD" w:rsidP="009E5D31">
            <w:pPr>
              <w:pStyle w:val="Tabletext"/>
            </w:pPr>
            <w:r>
              <w:t>Document draft</w:t>
            </w:r>
          </w:p>
        </w:tc>
      </w:tr>
      <w:tr w:rsidR="00AF47FD" w:rsidRPr="008D109C" w:rsidTr="00AF47FD">
        <w:tblPrEx>
          <w:tblLook w:val="04A0" w:firstRow="1" w:lastRow="0" w:firstColumn="1" w:lastColumn="0" w:noHBand="0" w:noVBand="1"/>
        </w:tblPrEx>
        <w:tc>
          <w:tcPr>
            <w:tcW w:w="1171" w:type="dxa"/>
          </w:tcPr>
          <w:p w:rsidR="00AF47FD" w:rsidRDefault="00AF47FD" w:rsidP="00AF47FD">
            <w:pPr>
              <w:pStyle w:val="Tabletext"/>
            </w:pPr>
            <w:r>
              <w:t>PA2</w:t>
            </w:r>
          </w:p>
        </w:tc>
        <w:tc>
          <w:tcPr>
            <w:tcW w:w="1767" w:type="dxa"/>
          </w:tcPr>
          <w:p w:rsidR="00AF47FD" w:rsidRDefault="00AF47FD" w:rsidP="00AF47FD">
            <w:pPr>
              <w:pStyle w:val="Tabletext"/>
            </w:pPr>
            <w:r>
              <w:t>2010-08-02</w:t>
            </w:r>
          </w:p>
        </w:tc>
        <w:tc>
          <w:tcPr>
            <w:tcW w:w="2128" w:type="dxa"/>
          </w:tcPr>
          <w:p w:rsidR="00AF47FD" w:rsidRDefault="00446674" w:rsidP="00AF47FD">
            <w:pPr>
              <w:pStyle w:val="Tabletext"/>
            </w:pPr>
            <w:r>
              <w:t>Magnus Ivarsson</w:t>
            </w:r>
          </w:p>
        </w:tc>
        <w:tc>
          <w:tcPr>
            <w:tcW w:w="4006" w:type="dxa"/>
          </w:tcPr>
          <w:p w:rsidR="00AF47FD" w:rsidRPr="00341F8F" w:rsidRDefault="00446674" w:rsidP="00AF47FD">
            <w:pPr>
              <w:pStyle w:val="Tabletext"/>
            </w:pPr>
            <w:r>
              <w:t>Update for new mock utilities</w:t>
            </w:r>
          </w:p>
        </w:tc>
      </w:tr>
      <w:tr w:rsidR="00AF47FD" w:rsidRPr="00341F8F" w:rsidTr="00AF47FD">
        <w:tblPrEx>
          <w:tblLook w:val="04A0" w:firstRow="1" w:lastRow="0" w:firstColumn="1" w:lastColumn="0" w:noHBand="0" w:noVBand="1"/>
        </w:tblPrEx>
        <w:tc>
          <w:tcPr>
            <w:tcW w:w="1171" w:type="dxa"/>
          </w:tcPr>
          <w:p w:rsidR="00AF47FD" w:rsidRDefault="00AF47FD" w:rsidP="00AF47FD">
            <w:pPr>
              <w:pStyle w:val="Tabletext"/>
            </w:pPr>
            <w:r>
              <w:t>PA3</w:t>
            </w:r>
          </w:p>
        </w:tc>
        <w:tc>
          <w:tcPr>
            <w:tcW w:w="1767" w:type="dxa"/>
          </w:tcPr>
          <w:p w:rsidR="00AF47FD" w:rsidRDefault="00AF47FD" w:rsidP="00AF47FD">
            <w:pPr>
              <w:pStyle w:val="Tabletext"/>
            </w:pPr>
          </w:p>
        </w:tc>
        <w:tc>
          <w:tcPr>
            <w:tcW w:w="2128" w:type="dxa"/>
          </w:tcPr>
          <w:p w:rsidR="00AF47FD" w:rsidRDefault="00446674" w:rsidP="00AF47FD">
            <w:pPr>
              <w:pStyle w:val="Tabletext"/>
            </w:pPr>
            <w:r>
              <w:t>Magnus Ivarsson</w:t>
            </w:r>
          </w:p>
        </w:tc>
        <w:tc>
          <w:tcPr>
            <w:tcW w:w="4006" w:type="dxa"/>
          </w:tcPr>
          <w:p w:rsidR="00AF47FD" w:rsidRDefault="00AF47FD" w:rsidP="00AF47FD">
            <w:pPr>
              <w:pStyle w:val="Tabletext"/>
            </w:pPr>
          </w:p>
        </w:tc>
      </w:tr>
      <w:tr w:rsidR="00AF47FD" w:rsidRPr="00341F8F" w:rsidTr="00AF47FD">
        <w:tblPrEx>
          <w:tblLook w:val="04A0" w:firstRow="1" w:lastRow="0" w:firstColumn="1" w:lastColumn="0" w:noHBand="0" w:noVBand="1"/>
        </w:tblPrEx>
        <w:tc>
          <w:tcPr>
            <w:tcW w:w="1171" w:type="dxa"/>
          </w:tcPr>
          <w:p w:rsidR="00AF47FD" w:rsidRDefault="00AF47FD" w:rsidP="00AF47FD">
            <w:pPr>
              <w:pStyle w:val="Tabletext"/>
            </w:pPr>
            <w:r>
              <w:t>PA4</w:t>
            </w:r>
          </w:p>
        </w:tc>
        <w:tc>
          <w:tcPr>
            <w:tcW w:w="1767" w:type="dxa"/>
          </w:tcPr>
          <w:p w:rsidR="00AF47FD" w:rsidRDefault="00AF47FD" w:rsidP="00AF47FD">
            <w:pPr>
              <w:pStyle w:val="Tabletext"/>
            </w:pPr>
            <w:r>
              <w:t>2010-08-11</w:t>
            </w:r>
          </w:p>
        </w:tc>
        <w:tc>
          <w:tcPr>
            <w:tcW w:w="2128" w:type="dxa"/>
          </w:tcPr>
          <w:p w:rsidR="00AF47FD" w:rsidRDefault="00446674" w:rsidP="00AF47FD">
            <w:pPr>
              <w:pStyle w:val="Tabletext"/>
            </w:pPr>
            <w:r>
              <w:t>Magnus Ivarsson</w:t>
            </w:r>
          </w:p>
        </w:tc>
        <w:tc>
          <w:tcPr>
            <w:tcW w:w="4006" w:type="dxa"/>
          </w:tcPr>
          <w:p w:rsidR="00AF47FD" w:rsidRDefault="00446674" w:rsidP="00AF47FD">
            <w:pPr>
              <w:pStyle w:val="Tabletext"/>
            </w:pPr>
            <w:r>
              <w:t xml:space="preserve">Added </w:t>
            </w:r>
            <w:proofErr w:type="spellStart"/>
            <w:r>
              <w:t>uthTestGetActualParam</w:t>
            </w:r>
            <w:proofErr w:type="spellEnd"/>
            <w:r>
              <w:t xml:space="preserve"> example</w:t>
            </w:r>
          </w:p>
        </w:tc>
      </w:tr>
      <w:tr w:rsidR="00AF47FD" w:rsidRPr="008D109C" w:rsidTr="00AF47FD">
        <w:tblPrEx>
          <w:tblLook w:val="04A0" w:firstRow="1" w:lastRow="0" w:firstColumn="1" w:lastColumn="0" w:noHBand="0" w:noVBand="1"/>
        </w:tblPrEx>
        <w:tc>
          <w:tcPr>
            <w:tcW w:w="1171" w:type="dxa"/>
          </w:tcPr>
          <w:p w:rsidR="00AF47FD" w:rsidRDefault="00AF47FD" w:rsidP="00AF47FD">
            <w:pPr>
              <w:pStyle w:val="Tabletext"/>
            </w:pPr>
            <w:r>
              <w:t>PA5</w:t>
            </w:r>
          </w:p>
        </w:tc>
        <w:tc>
          <w:tcPr>
            <w:tcW w:w="1767" w:type="dxa"/>
          </w:tcPr>
          <w:p w:rsidR="00AF47FD" w:rsidRDefault="00AF47FD" w:rsidP="00AF47FD">
            <w:pPr>
              <w:pStyle w:val="Tabletext"/>
            </w:pPr>
            <w:r>
              <w:t>2011-05-09</w:t>
            </w:r>
          </w:p>
        </w:tc>
        <w:tc>
          <w:tcPr>
            <w:tcW w:w="2128" w:type="dxa"/>
          </w:tcPr>
          <w:p w:rsidR="00AF47FD" w:rsidRDefault="00446674" w:rsidP="00AF47FD">
            <w:pPr>
              <w:pStyle w:val="Tabletext"/>
            </w:pPr>
            <w:r>
              <w:t>Magnus Ivarsson</w:t>
            </w:r>
          </w:p>
        </w:tc>
        <w:tc>
          <w:tcPr>
            <w:tcW w:w="4006" w:type="dxa"/>
          </w:tcPr>
          <w:p w:rsidR="00AF47FD" w:rsidRDefault="00446674" w:rsidP="00AF47FD">
            <w:pPr>
              <w:pStyle w:val="Tabletext"/>
            </w:pPr>
            <w:r>
              <w:t xml:space="preserve">Adapted the old tutorial to the updated </w:t>
            </w:r>
            <w:proofErr w:type="spellStart"/>
            <w:r>
              <w:t>icTest</w:t>
            </w:r>
            <w:proofErr w:type="spellEnd"/>
            <w:r>
              <w:t xml:space="preserve"> system</w:t>
            </w:r>
          </w:p>
        </w:tc>
      </w:tr>
      <w:tr w:rsidR="00AF47FD" w:rsidRPr="008D109C" w:rsidTr="00AF47FD">
        <w:tblPrEx>
          <w:tblLook w:val="04A0" w:firstRow="1" w:lastRow="0" w:firstColumn="1" w:lastColumn="0" w:noHBand="0" w:noVBand="1"/>
        </w:tblPrEx>
        <w:tc>
          <w:tcPr>
            <w:tcW w:w="1171" w:type="dxa"/>
          </w:tcPr>
          <w:p w:rsidR="00AF47FD" w:rsidRDefault="00AF47FD" w:rsidP="00AF47FD">
            <w:pPr>
              <w:pStyle w:val="Tabletext"/>
            </w:pPr>
            <w:r>
              <w:t>PA6</w:t>
            </w:r>
          </w:p>
        </w:tc>
        <w:tc>
          <w:tcPr>
            <w:tcW w:w="1767" w:type="dxa"/>
          </w:tcPr>
          <w:p w:rsidR="00AF47FD" w:rsidRDefault="00AF47FD" w:rsidP="00AF47FD">
            <w:pPr>
              <w:pStyle w:val="Tabletext"/>
            </w:pPr>
            <w:r>
              <w:t>2011-05-17</w:t>
            </w:r>
          </w:p>
        </w:tc>
        <w:tc>
          <w:tcPr>
            <w:tcW w:w="2128" w:type="dxa"/>
          </w:tcPr>
          <w:p w:rsidR="00AF47FD" w:rsidRDefault="00446674" w:rsidP="00AF47FD">
            <w:pPr>
              <w:pStyle w:val="Tabletext"/>
            </w:pPr>
            <w:r>
              <w:t>Magnus Ivarsson</w:t>
            </w:r>
          </w:p>
        </w:tc>
        <w:tc>
          <w:tcPr>
            <w:tcW w:w="4006" w:type="dxa"/>
          </w:tcPr>
          <w:p w:rsidR="00AF47FD" w:rsidRDefault="00446674" w:rsidP="00AF47FD">
            <w:pPr>
              <w:pStyle w:val="Tabletext"/>
            </w:pPr>
            <w:r>
              <w:t>Updated after review and added a section on splint</w:t>
            </w:r>
          </w:p>
        </w:tc>
      </w:tr>
      <w:tr w:rsidR="00AF47FD" w:rsidRPr="008D109C" w:rsidTr="00AF47FD">
        <w:tblPrEx>
          <w:tblLook w:val="04A0" w:firstRow="1" w:lastRow="0" w:firstColumn="1" w:lastColumn="0" w:noHBand="0" w:noVBand="1"/>
        </w:tblPrEx>
        <w:tc>
          <w:tcPr>
            <w:tcW w:w="1171" w:type="dxa"/>
          </w:tcPr>
          <w:p w:rsidR="00AF47FD" w:rsidRDefault="00AF47FD" w:rsidP="00AF47FD">
            <w:pPr>
              <w:pStyle w:val="Tabletext"/>
            </w:pPr>
            <w:r>
              <w:t>PA7</w:t>
            </w:r>
          </w:p>
        </w:tc>
        <w:tc>
          <w:tcPr>
            <w:tcW w:w="1767" w:type="dxa"/>
          </w:tcPr>
          <w:p w:rsidR="00AF47FD" w:rsidRDefault="00AF47FD" w:rsidP="00AF47FD">
            <w:pPr>
              <w:pStyle w:val="Tabletext"/>
            </w:pPr>
            <w:r>
              <w:t>2011-05-18</w:t>
            </w:r>
          </w:p>
        </w:tc>
        <w:tc>
          <w:tcPr>
            <w:tcW w:w="2128" w:type="dxa"/>
          </w:tcPr>
          <w:p w:rsidR="00AF47FD" w:rsidRDefault="00446674" w:rsidP="00AF47FD">
            <w:pPr>
              <w:pStyle w:val="Tabletext"/>
            </w:pPr>
            <w:r>
              <w:t>Magnus Ivarsson</w:t>
            </w:r>
          </w:p>
        </w:tc>
        <w:tc>
          <w:tcPr>
            <w:tcW w:w="4006" w:type="dxa"/>
          </w:tcPr>
          <w:p w:rsidR="00AF47FD" w:rsidRDefault="00446674" w:rsidP="00AF47FD">
            <w:pPr>
              <w:pStyle w:val="Tabletext"/>
            </w:pPr>
            <w:r>
              <w:t>Added build automatically in eclipse and more splint</w:t>
            </w:r>
          </w:p>
        </w:tc>
      </w:tr>
      <w:tr w:rsidR="00AF47FD" w:rsidRPr="00341F8F" w:rsidTr="00AF47FD">
        <w:tblPrEx>
          <w:tblLook w:val="04A0" w:firstRow="1" w:lastRow="0" w:firstColumn="1" w:lastColumn="0" w:noHBand="0" w:noVBand="1"/>
        </w:tblPrEx>
        <w:tc>
          <w:tcPr>
            <w:tcW w:w="1171" w:type="dxa"/>
          </w:tcPr>
          <w:p w:rsidR="00AF47FD" w:rsidRDefault="00AF47FD" w:rsidP="00AF47FD">
            <w:pPr>
              <w:pStyle w:val="Tabletext"/>
            </w:pPr>
            <w:r>
              <w:t>PA8</w:t>
            </w:r>
          </w:p>
        </w:tc>
        <w:tc>
          <w:tcPr>
            <w:tcW w:w="1767" w:type="dxa"/>
          </w:tcPr>
          <w:p w:rsidR="00AF47FD" w:rsidRDefault="00AF47FD" w:rsidP="00AF47FD">
            <w:pPr>
              <w:pStyle w:val="Tabletext"/>
            </w:pPr>
            <w:r>
              <w:t>2011-05-20</w:t>
            </w:r>
          </w:p>
        </w:tc>
        <w:tc>
          <w:tcPr>
            <w:tcW w:w="2128" w:type="dxa"/>
          </w:tcPr>
          <w:p w:rsidR="00AF47FD" w:rsidRDefault="00446674" w:rsidP="00AF47FD">
            <w:pPr>
              <w:pStyle w:val="Tabletext"/>
            </w:pPr>
            <w:r>
              <w:t>Magnus Ivarsson</w:t>
            </w:r>
          </w:p>
        </w:tc>
        <w:tc>
          <w:tcPr>
            <w:tcW w:w="4006" w:type="dxa"/>
          </w:tcPr>
          <w:p w:rsidR="00AF47FD" w:rsidRDefault="00446674" w:rsidP="00AF47FD">
            <w:pPr>
              <w:pStyle w:val="Tabletext"/>
            </w:pPr>
            <w:r>
              <w:t>Added section on stubs</w:t>
            </w:r>
          </w:p>
        </w:tc>
      </w:tr>
      <w:tr w:rsidR="00446674" w:rsidRPr="008D109C" w:rsidTr="00AF47FD">
        <w:tblPrEx>
          <w:tblLook w:val="04A0" w:firstRow="1" w:lastRow="0" w:firstColumn="1" w:lastColumn="0" w:noHBand="0" w:noVBand="1"/>
        </w:tblPrEx>
        <w:tc>
          <w:tcPr>
            <w:tcW w:w="1171" w:type="dxa"/>
          </w:tcPr>
          <w:p w:rsidR="00446674" w:rsidRDefault="00446674" w:rsidP="00AF47FD">
            <w:pPr>
              <w:pStyle w:val="Tabletext"/>
            </w:pPr>
            <w:r>
              <w:t>PA9</w:t>
            </w:r>
          </w:p>
        </w:tc>
        <w:tc>
          <w:tcPr>
            <w:tcW w:w="1767" w:type="dxa"/>
          </w:tcPr>
          <w:p w:rsidR="00446674" w:rsidRDefault="00446674" w:rsidP="00AF47FD">
            <w:pPr>
              <w:pStyle w:val="Tabletext"/>
            </w:pPr>
            <w:r>
              <w:t>2012-09-20</w:t>
            </w:r>
          </w:p>
        </w:tc>
        <w:tc>
          <w:tcPr>
            <w:tcW w:w="2128" w:type="dxa"/>
          </w:tcPr>
          <w:p w:rsidR="00446674" w:rsidRDefault="00446674" w:rsidP="00AF47FD">
            <w:pPr>
              <w:pStyle w:val="Tabletext"/>
            </w:pPr>
            <w:r>
              <w:t>Kyle Moreau</w:t>
            </w:r>
          </w:p>
        </w:tc>
        <w:tc>
          <w:tcPr>
            <w:tcW w:w="4006" w:type="dxa"/>
          </w:tcPr>
          <w:p w:rsidR="00446674" w:rsidRDefault="00446674" w:rsidP="00AF47FD">
            <w:pPr>
              <w:pStyle w:val="Tabletext"/>
            </w:pPr>
            <w:r>
              <w:t>Updated to new ISIS template.</w:t>
            </w:r>
          </w:p>
        </w:tc>
      </w:tr>
      <w:tr w:rsidR="00AB40C1" w:rsidRPr="00AB40C1" w:rsidTr="00AF47FD">
        <w:tblPrEx>
          <w:tblLook w:val="04A0" w:firstRow="1" w:lastRow="0" w:firstColumn="1" w:lastColumn="0" w:noHBand="0" w:noVBand="1"/>
        </w:tblPrEx>
        <w:tc>
          <w:tcPr>
            <w:tcW w:w="1171" w:type="dxa"/>
          </w:tcPr>
          <w:p w:rsidR="00AB40C1" w:rsidRDefault="00AB40C1" w:rsidP="00AF47FD">
            <w:pPr>
              <w:pStyle w:val="Tabletext"/>
            </w:pPr>
            <w:r>
              <w:t>PA10</w:t>
            </w:r>
          </w:p>
        </w:tc>
        <w:tc>
          <w:tcPr>
            <w:tcW w:w="1767" w:type="dxa"/>
          </w:tcPr>
          <w:p w:rsidR="00AB40C1" w:rsidRDefault="00AB40C1" w:rsidP="00AF47FD">
            <w:pPr>
              <w:pStyle w:val="Tabletext"/>
            </w:pPr>
            <w:r>
              <w:t>2013-09-01</w:t>
            </w:r>
          </w:p>
        </w:tc>
        <w:tc>
          <w:tcPr>
            <w:tcW w:w="2128" w:type="dxa"/>
          </w:tcPr>
          <w:p w:rsidR="00AB40C1" w:rsidRDefault="00AB40C1" w:rsidP="00AF47FD">
            <w:pPr>
              <w:pStyle w:val="Tabletext"/>
            </w:pPr>
            <w:r>
              <w:t>Magnus Ivarsson</w:t>
            </w:r>
          </w:p>
        </w:tc>
        <w:tc>
          <w:tcPr>
            <w:tcW w:w="4006" w:type="dxa"/>
          </w:tcPr>
          <w:p w:rsidR="00AB40C1" w:rsidRDefault="00AB40C1" w:rsidP="00AF47FD">
            <w:pPr>
              <w:pStyle w:val="Tabletext"/>
            </w:pPr>
            <w:r>
              <w:t xml:space="preserve">Updated </w:t>
            </w:r>
            <w:proofErr w:type="spellStart"/>
            <w:r>
              <w:t>svn</w:t>
            </w:r>
            <w:proofErr w:type="spellEnd"/>
            <w:r>
              <w:t xml:space="preserve"> references</w:t>
            </w:r>
          </w:p>
        </w:tc>
      </w:tr>
    </w:tbl>
    <w:p w:rsidR="002C4CA8" w:rsidRPr="00490FD0" w:rsidRDefault="002C4CA8" w:rsidP="002C4CA8">
      <w:pPr>
        <w:rPr>
          <w:lang w:val="en-GB"/>
        </w:rPr>
      </w:pPr>
    </w:p>
    <w:p w:rsidR="002C4CA8" w:rsidRPr="00490FD0" w:rsidRDefault="002C4CA8" w:rsidP="00530EEC">
      <w:pPr>
        <w:pStyle w:val="Heading1"/>
        <w:rPr>
          <w:lang w:val="en-GB"/>
        </w:rPr>
      </w:pPr>
      <w:bookmarkStart w:id="7" w:name="_Toc96762363"/>
      <w:bookmarkStart w:id="8" w:name="_Ref118861797"/>
      <w:bookmarkStart w:id="9" w:name="_Ref118861868"/>
      <w:bookmarkStart w:id="10" w:name="_Ref118861909"/>
      <w:bookmarkStart w:id="11" w:name="_Ref118879453"/>
      <w:bookmarkStart w:id="12" w:name="_Ref118879620"/>
      <w:bookmarkStart w:id="13" w:name="_Ref118879658"/>
      <w:bookmarkStart w:id="14" w:name="_Toc240451957"/>
      <w:bookmarkStart w:id="15" w:name="_Toc366477236"/>
      <w:r w:rsidRPr="00490FD0">
        <w:rPr>
          <w:lang w:val="en-GB"/>
        </w:rPr>
        <w:t>Introduction</w:t>
      </w:r>
      <w:bookmarkEnd w:id="7"/>
      <w:bookmarkEnd w:id="8"/>
      <w:bookmarkEnd w:id="9"/>
      <w:bookmarkEnd w:id="10"/>
      <w:bookmarkEnd w:id="11"/>
      <w:bookmarkEnd w:id="12"/>
      <w:bookmarkEnd w:id="13"/>
      <w:bookmarkEnd w:id="14"/>
      <w:bookmarkEnd w:id="15"/>
    </w:p>
    <w:p w:rsidR="002C4CA8" w:rsidRPr="00490FD0" w:rsidRDefault="006B7D0D" w:rsidP="002C4CA8">
      <w:pPr>
        <w:rPr>
          <w:sz w:val="28"/>
          <w:szCs w:val="28"/>
          <w:lang w:val="en-GB"/>
        </w:rPr>
      </w:pPr>
      <w:bookmarkStart w:id="16" w:name="_Toc96762364"/>
      <w:bookmarkStart w:id="17" w:name="_Toc240451958"/>
      <w:r w:rsidRPr="006B7D0D">
        <w:rPr>
          <w:lang w:val="en-GB"/>
        </w:rPr>
        <w:t xml:space="preserve">This document is an introduction to the </w:t>
      </w:r>
      <w:proofErr w:type="spellStart"/>
      <w:r w:rsidRPr="006B7D0D">
        <w:rPr>
          <w:lang w:val="en-GB"/>
        </w:rPr>
        <w:t>icTest</w:t>
      </w:r>
      <w:proofErr w:type="spellEnd"/>
      <w:r w:rsidRPr="006B7D0D">
        <w:rPr>
          <w:lang w:val="en-GB"/>
        </w:rPr>
        <w:t xml:space="preserve"> unit test system used in the MBS build environment. The </w:t>
      </w:r>
      <w:proofErr w:type="spellStart"/>
      <w:r w:rsidRPr="006B7D0D">
        <w:rPr>
          <w:lang w:val="en-GB"/>
        </w:rPr>
        <w:t>icTest</w:t>
      </w:r>
      <w:proofErr w:type="spellEnd"/>
      <w:r w:rsidRPr="006B7D0D">
        <w:rPr>
          <w:lang w:val="en-GB"/>
        </w:rPr>
        <w:t xml:space="preserve"> system is an update of the system used in Hi-O and Aperio. It is intended for firmware developed in the C language.</w:t>
      </w:r>
    </w:p>
    <w:p w:rsidR="002C4CA8" w:rsidRPr="00490FD0" w:rsidRDefault="002C4CA8" w:rsidP="00530EEC">
      <w:pPr>
        <w:pStyle w:val="Heading2"/>
        <w:rPr>
          <w:lang w:val="en-GB"/>
        </w:rPr>
      </w:pPr>
      <w:bookmarkStart w:id="18" w:name="_Toc366477237"/>
      <w:r w:rsidRPr="00490FD0">
        <w:rPr>
          <w:lang w:val="en-GB"/>
        </w:rPr>
        <w:t>Purpose</w:t>
      </w:r>
      <w:bookmarkEnd w:id="16"/>
      <w:bookmarkEnd w:id="17"/>
      <w:bookmarkEnd w:id="18"/>
    </w:p>
    <w:p w:rsidR="006B7D0D" w:rsidRPr="006B7D0D" w:rsidRDefault="006B7D0D" w:rsidP="006B7D0D">
      <w:pPr>
        <w:pStyle w:val="BodyText"/>
        <w:rPr>
          <w:rFonts w:ascii="Verdana" w:hAnsi="Verdana"/>
        </w:rPr>
      </w:pPr>
      <w:bookmarkStart w:id="19" w:name="_Toc96762365"/>
      <w:bookmarkStart w:id="20" w:name="_Toc240451959"/>
      <w:r w:rsidRPr="006B7D0D">
        <w:rPr>
          <w:rFonts w:ascii="Verdana" w:hAnsi="Verdana"/>
        </w:rPr>
        <w:t>This document is written to help developers understand the test setup, first by a brief description of the setup and then by some tutorials.</w:t>
      </w:r>
    </w:p>
    <w:p w:rsidR="006B7D0D" w:rsidRPr="006B7D0D" w:rsidRDefault="006B7D0D" w:rsidP="006B7D0D">
      <w:pPr>
        <w:pStyle w:val="BodyText"/>
        <w:rPr>
          <w:rFonts w:ascii="Verdana" w:hAnsi="Verdana"/>
        </w:rPr>
      </w:pPr>
      <w:r w:rsidRPr="006B7D0D">
        <w:rPr>
          <w:rFonts w:ascii="Verdana" w:hAnsi="Verdana"/>
        </w:rPr>
        <w:t>Feel free to make suggestions, bug reports and ask questions:</w:t>
      </w:r>
    </w:p>
    <w:p w:rsidR="002C4CA8" w:rsidRPr="00490FD0" w:rsidRDefault="006B7D0D" w:rsidP="006B7D0D">
      <w:pPr>
        <w:rPr>
          <w:bCs/>
          <w:iCs/>
          <w:lang w:val="en-GB"/>
        </w:rPr>
      </w:pPr>
      <w:r w:rsidRPr="00EA0F97">
        <w:rPr>
          <w:lang w:val="en-GB"/>
        </w:rPr>
        <w:t>magnus@</w:t>
      </w:r>
      <w:r w:rsidR="00AB40C1">
        <w:rPr>
          <w:lang w:val="en-GB"/>
        </w:rPr>
        <w:t>unitware.se</w:t>
      </w:r>
      <w:r w:rsidRPr="00EA0F97">
        <w:rPr>
          <w:lang w:val="en-GB"/>
        </w:rPr>
        <w:t xml:space="preserve">, </w:t>
      </w:r>
      <w:r>
        <w:rPr>
          <w:lang w:val="en-GB"/>
        </w:rPr>
        <w:t>+46 730 886100</w:t>
      </w:r>
    </w:p>
    <w:p w:rsidR="002C4CA8" w:rsidRPr="00490FD0" w:rsidRDefault="002C4CA8" w:rsidP="00530EEC">
      <w:pPr>
        <w:pStyle w:val="Heading2"/>
        <w:rPr>
          <w:lang w:val="en-GB"/>
        </w:rPr>
      </w:pPr>
      <w:bookmarkStart w:id="21" w:name="_Toc366477238"/>
      <w:r w:rsidRPr="00490FD0">
        <w:rPr>
          <w:lang w:val="en-GB"/>
        </w:rPr>
        <w:t>Scope</w:t>
      </w:r>
      <w:bookmarkEnd w:id="19"/>
      <w:bookmarkEnd w:id="20"/>
      <w:bookmarkEnd w:id="21"/>
    </w:p>
    <w:p w:rsidR="002C4CA8" w:rsidRPr="00490FD0" w:rsidRDefault="002C4CA8" w:rsidP="00530EEC">
      <w:pPr>
        <w:pStyle w:val="Heading2"/>
        <w:rPr>
          <w:lang w:val="en-GB"/>
        </w:rPr>
      </w:pPr>
      <w:bookmarkStart w:id="22" w:name="_Toc192655277"/>
      <w:bookmarkStart w:id="23" w:name="_Toc240451960"/>
      <w:bookmarkStart w:id="24" w:name="_Toc366477239"/>
      <w:bookmarkEnd w:id="22"/>
      <w:r w:rsidRPr="00490FD0">
        <w:rPr>
          <w:lang w:val="en-GB"/>
        </w:rPr>
        <w:t>Definitions and abbreviations</w:t>
      </w:r>
      <w:bookmarkEnd w:id="23"/>
      <w:bookmarkEnd w:id="24"/>
    </w:p>
    <w:tbl>
      <w:tblPr>
        <w:tblStyle w:val="Tablestyle1"/>
        <w:tblW w:w="0" w:type="auto"/>
        <w:tblInd w:w="108" w:type="dxa"/>
        <w:tblLook w:val="01E0" w:firstRow="1" w:lastRow="1" w:firstColumn="1" w:lastColumn="1" w:noHBand="0" w:noVBand="0"/>
      </w:tblPr>
      <w:tblGrid>
        <w:gridCol w:w="2410"/>
        <w:gridCol w:w="6662"/>
      </w:tblGrid>
      <w:tr w:rsidR="002C4CA8" w:rsidRPr="00AB40C1" w:rsidTr="00446674">
        <w:trPr>
          <w:cnfStyle w:val="100000000000" w:firstRow="1" w:lastRow="0" w:firstColumn="0" w:lastColumn="0" w:oddVBand="0" w:evenVBand="0" w:oddHBand="0" w:evenHBand="0" w:firstRowFirstColumn="0" w:firstRowLastColumn="0" w:lastRowFirstColumn="0" w:lastRowLastColumn="0"/>
        </w:trPr>
        <w:tc>
          <w:tcPr>
            <w:tcW w:w="2410" w:type="dxa"/>
          </w:tcPr>
          <w:p w:rsidR="002C4CA8" w:rsidRPr="00490FD0" w:rsidRDefault="002C4CA8" w:rsidP="001405A3">
            <w:pPr>
              <w:pStyle w:val="Tableheader"/>
              <w:rPr>
                <w:bCs/>
                <w:iCs/>
              </w:rPr>
            </w:pPr>
            <w:r w:rsidRPr="00490FD0">
              <w:t>Expression</w:t>
            </w:r>
          </w:p>
        </w:tc>
        <w:tc>
          <w:tcPr>
            <w:tcW w:w="6662" w:type="dxa"/>
          </w:tcPr>
          <w:p w:rsidR="002C4CA8" w:rsidRPr="00490FD0" w:rsidRDefault="002C4CA8" w:rsidP="001405A3">
            <w:pPr>
              <w:pStyle w:val="Tableheader"/>
            </w:pPr>
            <w:r w:rsidRPr="00490FD0">
              <w:t>Description</w:t>
            </w:r>
          </w:p>
        </w:tc>
      </w:tr>
      <w:tr w:rsidR="002C4CA8" w:rsidRPr="008D109C" w:rsidTr="00446674">
        <w:tc>
          <w:tcPr>
            <w:tcW w:w="2410" w:type="dxa"/>
          </w:tcPr>
          <w:p w:rsidR="002C4CA8" w:rsidRPr="00490FD0" w:rsidRDefault="00446674" w:rsidP="001405A3">
            <w:pPr>
              <w:pStyle w:val="Tabletext"/>
              <w:rPr>
                <w:bCs/>
                <w:iCs/>
              </w:rPr>
            </w:pPr>
            <w:r>
              <w:t>Black box unit test</w:t>
            </w:r>
          </w:p>
        </w:tc>
        <w:tc>
          <w:tcPr>
            <w:tcW w:w="6662" w:type="dxa"/>
          </w:tcPr>
          <w:p w:rsidR="002C4CA8" w:rsidRPr="00446674" w:rsidRDefault="00446674" w:rsidP="001405A3">
            <w:pPr>
              <w:pStyle w:val="Tabletext"/>
              <w:rPr>
                <w:lang w:val="en-US"/>
              </w:rPr>
            </w:pPr>
            <w:r w:rsidRPr="00446674">
              <w:rPr>
                <w:lang w:val="en-US"/>
              </w:rPr>
              <w:t>A test that is designed from the interface of the unit to test. The internals of the unit is considered a black box. Ideally a change of unit implementation with unmodified interface should require no update in the unit test.</w:t>
            </w:r>
          </w:p>
        </w:tc>
      </w:tr>
      <w:tr w:rsidR="00446674" w:rsidRPr="00D61054" w:rsidTr="00446674">
        <w:tc>
          <w:tcPr>
            <w:tcW w:w="2410" w:type="dxa"/>
          </w:tcPr>
          <w:p w:rsidR="00446674" w:rsidRDefault="00446674" w:rsidP="001405A3">
            <w:pPr>
              <w:pStyle w:val="Tabletext"/>
            </w:pPr>
            <w:r>
              <w:t>DUT</w:t>
            </w:r>
          </w:p>
        </w:tc>
        <w:tc>
          <w:tcPr>
            <w:tcW w:w="6662" w:type="dxa"/>
          </w:tcPr>
          <w:p w:rsidR="00446674" w:rsidRPr="00446674" w:rsidRDefault="00446674" w:rsidP="001405A3">
            <w:pPr>
              <w:pStyle w:val="Tabletext"/>
              <w:rPr>
                <w:lang w:val="en-US"/>
              </w:rPr>
            </w:pPr>
            <w:r w:rsidRPr="00446674">
              <w:rPr>
                <w:lang w:val="en-US"/>
              </w:rPr>
              <w:t>“device under test” – the unit that is tested, in this case often a c-file or a function within a c-file.</w:t>
            </w:r>
          </w:p>
        </w:tc>
      </w:tr>
      <w:tr w:rsidR="00446674" w:rsidRPr="008D109C" w:rsidTr="00446674">
        <w:tc>
          <w:tcPr>
            <w:tcW w:w="2410" w:type="dxa"/>
          </w:tcPr>
          <w:p w:rsidR="00446674" w:rsidRDefault="00446674" w:rsidP="001405A3">
            <w:pPr>
              <w:pStyle w:val="Tabletext"/>
            </w:pPr>
            <w:r>
              <w:lastRenderedPageBreak/>
              <w:t>Fake</w:t>
            </w:r>
          </w:p>
        </w:tc>
        <w:tc>
          <w:tcPr>
            <w:tcW w:w="6662" w:type="dxa"/>
          </w:tcPr>
          <w:p w:rsidR="00446674" w:rsidRDefault="00446674" w:rsidP="00446674">
            <w:pPr>
              <w:pStyle w:val="BodyText"/>
            </w:pPr>
            <w:r>
              <w:t>Here: A faked C file that replaces a real C file that the unit under test is dependent on, it is an implementation of a function interface needed to compile the test.</w:t>
            </w:r>
          </w:p>
          <w:p w:rsidR="00446674" w:rsidRPr="00446674" w:rsidRDefault="00446674" w:rsidP="00446674">
            <w:pPr>
              <w:pStyle w:val="Tabletext"/>
              <w:rPr>
                <w:lang w:val="en-US"/>
              </w:rPr>
            </w:pPr>
            <w:r>
              <w:t>A faked function can be configured as a stub or a mock. If a fake function is called when not expected the test will fail.</w:t>
            </w:r>
          </w:p>
        </w:tc>
      </w:tr>
      <w:tr w:rsidR="00446674" w:rsidRPr="008D109C" w:rsidTr="00446674">
        <w:tc>
          <w:tcPr>
            <w:tcW w:w="2410" w:type="dxa"/>
          </w:tcPr>
          <w:p w:rsidR="00446674" w:rsidRDefault="00446674" w:rsidP="001405A3">
            <w:pPr>
              <w:pStyle w:val="Tabletext"/>
            </w:pPr>
            <w:r>
              <w:t>Mock</w:t>
            </w:r>
          </w:p>
        </w:tc>
        <w:tc>
          <w:tcPr>
            <w:tcW w:w="6662" w:type="dxa"/>
          </w:tcPr>
          <w:p w:rsidR="00446674" w:rsidRPr="00446674" w:rsidRDefault="00446674" w:rsidP="00446674">
            <w:pPr>
              <w:pStyle w:val="BodyText"/>
              <w:rPr>
                <w:lang w:val="en-US"/>
              </w:rPr>
            </w:pPr>
            <w:r w:rsidRPr="00446674">
              <w:rPr>
                <w:lang w:val="en-US"/>
              </w:rPr>
              <w:t>A fake function that will fail the test if the parameters differ from the expected values, or if it is not called.</w:t>
            </w:r>
          </w:p>
        </w:tc>
      </w:tr>
      <w:tr w:rsidR="00446674" w:rsidRPr="00446674" w:rsidTr="00446674">
        <w:tc>
          <w:tcPr>
            <w:tcW w:w="2410" w:type="dxa"/>
          </w:tcPr>
          <w:p w:rsidR="00446674" w:rsidRDefault="00446674" w:rsidP="001405A3">
            <w:pPr>
              <w:pStyle w:val="Tabletext"/>
            </w:pPr>
            <w:r>
              <w:t>Stub</w:t>
            </w:r>
          </w:p>
        </w:tc>
        <w:tc>
          <w:tcPr>
            <w:tcW w:w="6662" w:type="dxa"/>
          </w:tcPr>
          <w:p w:rsidR="00446674" w:rsidRPr="00446674" w:rsidRDefault="00446674" w:rsidP="00446674">
            <w:pPr>
              <w:pStyle w:val="BodyText"/>
              <w:rPr>
                <w:lang w:val="en-US"/>
              </w:rPr>
            </w:pPr>
            <w:r w:rsidRPr="00446674">
              <w:rPr>
                <w:lang w:val="en-US"/>
              </w:rPr>
              <w:t xml:space="preserve">A fake function that is expected to be called, but is not relevant to the actual test. </w:t>
            </w:r>
            <w:r w:rsidRPr="00446674">
              <w:rPr>
                <w:lang w:val="sv-SE"/>
              </w:rPr>
              <w:t>A stub will not fail a test.</w:t>
            </w:r>
          </w:p>
        </w:tc>
      </w:tr>
      <w:tr w:rsidR="00446674" w:rsidRPr="00446674" w:rsidTr="00446674">
        <w:tc>
          <w:tcPr>
            <w:tcW w:w="2410" w:type="dxa"/>
          </w:tcPr>
          <w:p w:rsidR="00446674" w:rsidRDefault="00446674" w:rsidP="001405A3">
            <w:pPr>
              <w:pStyle w:val="Tabletext"/>
            </w:pPr>
            <w:r>
              <w:t>Test double</w:t>
            </w:r>
          </w:p>
        </w:tc>
        <w:tc>
          <w:tcPr>
            <w:tcW w:w="6662" w:type="dxa"/>
          </w:tcPr>
          <w:p w:rsidR="00446674" w:rsidRPr="00446674" w:rsidRDefault="00446674" w:rsidP="00446674">
            <w:pPr>
              <w:pStyle w:val="BodyText"/>
              <w:rPr>
                <w:lang w:val="en-US"/>
              </w:rPr>
            </w:pPr>
            <w:r w:rsidRPr="00446674">
              <w:rPr>
                <w:lang w:val="sv-SE"/>
              </w:rPr>
              <w:t>Synonymous for fake</w:t>
            </w:r>
          </w:p>
        </w:tc>
      </w:tr>
      <w:tr w:rsidR="00446674" w:rsidRPr="00446674" w:rsidTr="00446674">
        <w:tc>
          <w:tcPr>
            <w:tcW w:w="2410" w:type="dxa"/>
          </w:tcPr>
          <w:p w:rsidR="00446674" w:rsidRDefault="00446674" w:rsidP="001405A3">
            <w:pPr>
              <w:pStyle w:val="Tabletext"/>
            </w:pPr>
            <w:r>
              <w:t>TBD</w:t>
            </w:r>
          </w:p>
        </w:tc>
        <w:tc>
          <w:tcPr>
            <w:tcW w:w="6662" w:type="dxa"/>
          </w:tcPr>
          <w:p w:rsidR="00446674" w:rsidRPr="00446674" w:rsidRDefault="00446674" w:rsidP="00446674">
            <w:pPr>
              <w:pStyle w:val="BodyText"/>
              <w:rPr>
                <w:lang w:val="sv-SE"/>
              </w:rPr>
            </w:pPr>
            <w:r w:rsidRPr="00446674">
              <w:rPr>
                <w:lang w:val="sv-SE"/>
              </w:rPr>
              <w:t>To Be Defined</w:t>
            </w:r>
          </w:p>
        </w:tc>
      </w:tr>
      <w:tr w:rsidR="00446674" w:rsidRPr="008D109C" w:rsidTr="00446674">
        <w:tc>
          <w:tcPr>
            <w:tcW w:w="2410" w:type="dxa"/>
          </w:tcPr>
          <w:p w:rsidR="00446674" w:rsidRDefault="00446674" w:rsidP="001405A3">
            <w:pPr>
              <w:pStyle w:val="Tabletext"/>
            </w:pPr>
            <w:r>
              <w:t>Unit</w:t>
            </w:r>
          </w:p>
        </w:tc>
        <w:tc>
          <w:tcPr>
            <w:tcW w:w="6662" w:type="dxa"/>
          </w:tcPr>
          <w:p w:rsidR="00446674" w:rsidRPr="00446674" w:rsidRDefault="00446674" w:rsidP="00446674">
            <w:pPr>
              <w:pStyle w:val="BodyText"/>
              <w:rPr>
                <w:lang w:val="en-US"/>
              </w:rPr>
            </w:pPr>
            <w:r w:rsidRPr="00446674">
              <w:rPr>
                <w:lang w:val="en-US"/>
              </w:rPr>
              <w:t>Here: The lowest level of source code packaging for test, change and version management. Typically made up of one C header file and one C code file.</w:t>
            </w:r>
          </w:p>
        </w:tc>
      </w:tr>
      <w:tr w:rsidR="00446674" w:rsidRPr="008D109C" w:rsidTr="00446674">
        <w:tc>
          <w:tcPr>
            <w:tcW w:w="2410" w:type="dxa"/>
          </w:tcPr>
          <w:p w:rsidR="00446674" w:rsidRDefault="00446674" w:rsidP="001405A3">
            <w:pPr>
              <w:pStyle w:val="Tabletext"/>
            </w:pPr>
            <w:r>
              <w:t>White box unit test</w:t>
            </w:r>
          </w:p>
        </w:tc>
        <w:tc>
          <w:tcPr>
            <w:tcW w:w="6662" w:type="dxa"/>
          </w:tcPr>
          <w:p w:rsidR="00446674" w:rsidRPr="00446674" w:rsidRDefault="00446674" w:rsidP="00446674">
            <w:pPr>
              <w:pStyle w:val="BodyText"/>
              <w:rPr>
                <w:lang w:val="en-US"/>
              </w:rPr>
            </w:pPr>
            <w:r w:rsidRPr="00446674">
              <w:rPr>
                <w:lang w:val="en-US"/>
              </w:rPr>
              <w:t>A test that is designed with knowledge of the internals of the unit to test. Change of unit implementation will require update of the unit test.</w:t>
            </w:r>
          </w:p>
        </w:tc>
      </w:tr>
    </w:tbl>
    <w:p w:rsidR="002C4CA8" w:rsidRPr="00490FD0" w:rsidRDefault="002C4CA8" w:rsidP="00530EEC">
      <w:pPr>
        <w:pStyle w:val="Heading2"/>
        <w:rPr>
          <w:lang w:val="en-GB"/>
        </w:rPr>
      </w:pPr>
      <w:bookmarkStart w:id="25" w:name="_Toc122492678"/>
      <w:bookmarkStart w:id="26" w:name="_Toc122492723"/>
      <w:bookmarkStart w:id="27" w:name="_Toc122492681"/>
      <w:bookmarkStart w:id="28" w:name="_Toc122492726"/>
      <w:bookmarkStart w:id="29" w:name="_Toc122492682"/>
      <w:bookmarkStart w:id="30" w:name="_Toc122492727"/>
      <w:bookmarkStart w:id="31" w:name="_Toc240451964"/>
      <w:bookmarkStart w:id="32" w:name="_Toc366477240"/>
      <w:bookmarkEnd w:id="25"/>
      <w:bookmarkEnd w:id="26"/>
      <w:bookmarkEnd w:id="27"/>
      <w:bookmarkEnd w:id="28"/>
      <w:bookmarkEnd w:id="29"/>
      <w:bookmarkEnd w:id="30"/>
      <w:r w:rsidRPr="00490FD0">
        <w:rPr>
          <w:lang w:val="en-GB"/>
        </w:rPr>
        <w:t>References</w:t>
      </w:r>
      <w:bookmarkEnd w:id="31"/>
      <w:bookmarkEnd w:id="32"/>
    </w:p>
    <w:tbl>
      <w:tblPr>
        <w:tblStyle w:val="TableGrid"/>
        <w:tblW w:w="0" w:type="auto"/>
        <w:tblInd w:w="108" w:type="dxa"/>
        <w:tblLook w:val="01E0" w:firstRow="1" w:lastRow="1" w:firstColumn="1" w:lastColumn="1" w:noHBand="0" w:noVBand="0"/>
      </w:tblPr>
      <w:tblGrid>
        <w:gridCol w:w="2039"/>
        <w:gridCol w:w="7033"/>
      </w:tblGrid>
      <w:tr w:rsidR="002C4CA8" w:rsidRPr="008D109C" w:rsidTr="001405A3">
        <w:tc>
          <w:tcPr>
            <w:tcW w:w="2039" w:type="dxa"/>
          </w:tcPr>
          <w:p w:rsidR="002C4CA8" w:rsidRPr="00490FD0" w:rsidRDefault="002C4CA8" w:rsidP="00662520">
            <w:pPr>
              <w:pStyle w:val="ListParagraph"/>
              <w:numPr>
                <w:ilvl w:val="0"/>
                <w:numId w:val="1"/>
              </w:numPr>
              <w:rPr>
                <w:lang w:val="en-GB"/>
              </w:rPr>
            </w:pPr>
          </w:p>
        </w:tc>
        <w:tc>
          <w:tcPr>
            <w:tcW w:w="7033" w:type="dxa"/>
          </w:tcPr>
          <w:p w:rsidR="002C4CA8" w:rsidRPr="00490FD0" w:rsidRDefault="00446674" w:rsidP="0088486B">
            <w:pPr>
              <w:rPr>
                <w:lang w:val="en-GB"/>
              </w:rPr>
            </w:pPr>
            <w:r>
              <w:rPr>
                <w:lang w:val="en-GB"/>
              </w:rPr>
              <w:t xml:space="preserve">Test Driven Development for Embedded-C, James W. </w:t>
            </w:r>
            <w:proofErr w:type="spellStart"/>
            <w:r>
              <w:rPr>
                <w:lang w:val="en-GB"/>
              </w:rPr>
              <w:t>Grenning</w:t>
            </w:r>
            <w:proofErr w:type="spellEnd"/>
            <w:r>
              <w:rPr>
                <w:lang w:val="en-GB"/>
              </w:rPr>
              <w:t xml:space="preserve">, 978-1-934356-62-3. </w:t>
            </w:r>
            <w:r w:rsidRPr="00446674">
              <w:rPr>
                <w:lang w:val="en-GB"/>
              </w:rPr>
              <w:t>A good book on the subject with examples written in C. Excellent section on refactoring in section III.</w:t>
            </w:r>
          </w:p>
        </w:tc>
      </w:tr>
      <w:tr w:rsidR="00446674" w:rsidRPr="008D109C" w:rsidTr="001405A3">
        <w:tc>
          <w:tcPr>
            <w:tcW w:w="2039" w:type="dxa"/>
          </w:tcPr>
          <w:p w:rsidR="00446674" w:rsidRPr="00490FD0" w:rsidRDefault="00446674" w:rsidP="00662520">
            <w:pPr>
              <w:pStyle w:val="ListParagraph"/>
              <w:numPr>
                <w:ilvl w:val="0"/>
                <w:numId w:val="1"/>
              </w:numPr>
              <w:rPr>
                <w:lang w:val="en-GB"/>
              </w:rPr>
            </w:pPr>
          </w:p>
        </w:tc>
        <w:tc>
          <w:tcPr>
            <w:tcW w:w="7033" w:type="dxa"/>
          </w:tcPr>
          <w:p w:rsidR="00446674" w:rsidRDefault="00446674" w:rsidP="0088486B">
            <w:pPr>
              <w:rPr>
                <w:lang w:val="en-GB"/>
              </w:rPr>
            </w:pPr>
            <w:r>
              <w:rPr>
                <w:lang w:val="en-GB"/>
              </w:rPr>
              <w:t xml:space="preserve">Splint Manual, </w:t>
            </w:r>
            <w:hyperlink r:id="rId9" w:history="1">
              <w:r w:rsidRPr="00F43A5B">
                <w:rPr>
                  <w:rStyle w:val="Hyperlink"/>
                  <w:lang w:val="en-GB"/>
                </w:rPr>
                <w:t>http://www.splint.org/manual/</w:t>
              </w:r>
            </w:hyperlink>
            <w:r>
              <w:rPr>
                <w:lang w:val="en-GB"/>
              </w:rPr>
              <w:t xml:space="preserve">. </w:t>
            </w:r>
            <w:r w:rsidRPr="00446674">
              <w:rPr>
                <w:lang w:val="en-US"/>
              </w:rPr>
              <w:t>A manual for the static code analysis tool splint.</w:t>
            </w:r>
          </w:p>
        </w:tc>
      </w:tr>
    </w:tbl>
    <w:p w:rsidR="002C4CA8" w:rsidRPr="00490FD0" w:rsidRDefault="002C4CA8" w:rsidP="002C4CA8">
      <w:pPr>
        <w:rPr>
          <w:lang w:val="en-GB"/>
        </w:rPr>
      </w:pPr>
    </w:p>
    <w:p w:rsidR="002C4CA8" w:rsidRPr="00490FD0" w:rsidRDefault="002C4CA8" w:rsidP="002C4CA8">
      <w:pPr>
        <w:pStyle w:val="Heading7"/>
        <w:rPr>
          <w:lang w:val="en-GB"/>
        </w:rPr>
      </w:pPr>
      <w:r w:rsidRPr="00490FD0">
        <w:rPr>
          <w:lang w:val="en-GB"/>
        </w:rPr>
        <w:br w:type="page"/>
      </w:r>
    </w:p>
    <w:p w:rsidR="002C4CA8" w:rsidRPr="00490FD0" w:rsidRDefault="006B7D0D" w:rsidP="00530EEC">
      <w:pPr>
        <w:pStyle w:val="Heading1"/>
        <w:rPr>
          <w:rStyle w:val="BookTitle"/>
          <w:b/>
          <w:bCs/>
          <w:smallCaps w:val="0"/>
          <w:spacing w:val="0"/>
          <w:lang w:val="en-GB"/>
        </w:rPr>
      </w:pPr>
      <w:bookmarkStart w:id="33" w:name="_Toc366477241"/>
      <w:r>
        <w:rPr>
          <w:lang w:val="en-GB"/>
        </w:rPr>
        <w:lastRenderedPageBreak/>
        <w:t>Motivation for Unit Tests and Test Driven Development</w:t>
      </w:r>
      <w:bookmarkEnd w:id="33"/>
    </w:p>
    <w:p w:rsidR="006B7D0D" w:rsidRPr="006B7D0D" w:rsidRDefault="006B7D0D" w:rsidP="006B7D0D">
      <w:pPr>
        <w:pStyle w:val="BodyText"/>
        <w:rPr>
          <w:rFonts w:ascii="Verdana" w:hAnsi="Verdana"/>
        </w:rPr>
      </w:pPr>
      <w:r w:rsidRPr="006B7D0D">
        <w:rPr>
          <w:rFonts w:ascii="Verdana" w:hAnsi="Verdana"/>
        </w:rPr>
        <w:t xml:space="preserve">There are many reasons to work with test driven development, using the unit tests as a method to make sure that the correct code is written and that it stay correct. Have a look in the references for a few good books on the subject. </w:t>
      </w:r>
    </w:p>
    <w:p w:rsidR="006B7D0D" w:rsidRPr="006B7D0D" w:rsidRDefault="006B7D0D" w:rsidP="006B7D0D">
      <w:pPr>
        <w:pStyle w:val="BodyText"/>
        <w:rPr>
          <w:rFonts w:ascii="Verdana" w:hAnsi="Verdana"/>
        </w:rPr>
      </w:pPr>
      <w:r w:rsidRPr="006B7D0D">
        <w:rPr>
          <w:rFonts w:ascii="Verdana" w:hAnsi="Verdana"/>
        </w:rPr>
        <w:t>The main reasons for using unit tests are:</w:t>
      </w:r>
    </w:p>
    <w:p w:rsidR="006B7D0D" w:rsidRPr="006B7D0D" w:rsidRDefault="006B7D0D" w:rsidP="00662520">
      <w:pPr>
        <w:pStyle w:val="BodyText"/>
        <w:numPr>
          <w:ilvl w:val="0"/>
          <w:numId w:val="3"/>
        </w:numPr>
        <w:rPr>
          <w:rFonts w:ascii="Verdana" w:hAnsi="Verdana"/>
        </w:rPr>
      </w:pPr>
      <w:r w:rsidRPr="006B7D0D">
        <w:rPr>
          <w:rFonts w:ascii="Verdana" w:hAnsi="Verdana"/>
        </w:rPr>
        <w:t>Unit test of software modules let the developer see and fix bugs quite early in the development process; this saves a lot of time and frustration and minimizes the debugging time.</w:t>
      </w:r>
    </w:p>
    <w:p w:rsidR="006B7D0D" w:rsidRPr="006B7D0D" w:rsidRDefault="006B7D0D" w:rsidP="00662520">
      <w:pPr>
        <w:pStyle w:val="BodyText"/>
        <w:numPr>
          <w:ilvl w:val="0"/>
          <w:numId w:val="3"/>
        </w:numPr>
        <w:rPr>
          <w:rFonts w:ascii="Verdana" w:hAnsi="Verdana"/>
        </w:rPr>
      </w:pPr>
      <w:r w:rsidRPr="006B7D0D">
        <w:rPr>
          <w:rFonts w:ascii="Verdana" w:hAnsi="Verdana"/>
        </w:rPr>
        <w:t>Unit test of software modules makes it easier to catch errors introduced when maintaining old code or adding new functionality.</w:t>
      </w:r>
    </w:p>
    <w:p w:rsidR="00AB40C1" w:rsidRDefault="00AB40C1" w:rsidP="00662520">
      <w:pPr>
        <w:pStyle w:val="BodyText"/>
        <w:numPr>
          <w:ilvl w:val="0"/>
          <w:numId w:val="3"/>
        </w:numPr>
        <w:rPr>
          <w:rFonts w:ascii="Verdana" w:hAnsi="Verdana"/>
        </w:rPr>
      </w:pPr>
      <w:r>
        <w:rPr>
          <w:rFonts w:ascii="Verdana" w:hAnsi="Verdana"/>
        </w:rPr>
        <w:t xml:space="preserve">Using unit tests will guarantee that the code is </w:t>
      </w:r>
      <w:proofErr w:type="spellStart"/>
      <w:r>
        <w:rPr>
          <w:rFonts w:ascii="Verdana" w:hAnsi="Verdana"/>
        </w:rPr>
        <w:t>testrun</w:t>
      </w:r>
      <w:proofErr w:type="spellEnd"/>
      <w:r>
        <w:rPr>
          <w:rFonts w:ascii="Verdana" w:hAnsi="Verdana"/>
        </w:rPr>
        <w:t xml:space="preserve"> early and often, in an environment that is easy and fast to run and debug. The small units makes it easy to pinpoint the error since it is so little code running in each case.</w:t>
      </w:r>
    </w:p>
    <w:p w:rsidR="006B7D0D" w:rsidRPr="006B7D0D" w:rsidRDefault="006B7D0D" w:rsidP="00662520">
      <w:pPr>
        <w:pStyle w:val="BodyText"/>
        <w:numPr>
          <w:ilvl w:val="0"/>
          <w:numId w:val="3"/>
        </w:numPr>
        <w:rPr>
          <w:rFonts w:ascii="Verdana" w:hAnsi="Verdana"/>
        </w:rPr>
      </w:pPr>
      <w:r w:rsidRPr="006B7D0D">
        <w:rPr>
          <w:rFonts w:ascii="Verdana" w:hAnsi="Verdana"/>
        </w:rPr>
        <w:t xml:space="preserve">During the development of a module and the modules lifecycle the amount of tests will grow, they remain in the test sequence and will notify anyone that is working in the module that some change had unwanted side effects. The tests that you write can be regarded as insurance that nobody will wreck the functionality that you once have created without noticing. </w:t>
      </w:r>
    </w:p>
    <w:p w:rsidR="002C4CA8" w:rsidRDefault="006B7D0D" w:rsidP="006B7D0D">
      <w:pPr>
        <w:rPr>
          <w:lang w:val="en-GB"/>
        </w:rPr>
      </w:pPr>
      <w:r w:rsidRPr="00EA0F97">
        <w:rPr>
          <w:lang w:val="en-GB"/>
        </w:rPr>
        <w:t>Unit tests that are written prior to implementation of a module help the developer to focus on interfaces and modularity. Addressing these issues in an early stage is important since changes are cheaper and easier to make then.</w:t>
      </w:r>
      <w:r>
        <w:rPr>
          <w:lang w:val="en-GB"/>
        </w:rPr>
        <w:t xml:space="preserve"> This also helps the developer to focus on the essential functionality without adding to much functionality that might be needed later on. If that is needed then it will be added eventually – including appropriate tests.</w:t>
      </w:r>
    </w:p>
    <w:p w:rsidR="006B7D0D" w:rsidRDefault="006B7D0D" w:rsidP="006B7D0D">
      <w:pPr>
        <w:rPr>
          <w:lang w:val="en-GB"/>
        </w:rPr>
      </w:pPr>
    </w:p>
    <w:p w:rsidR="006B7D0D" w:rsidRDefault="006B7D0D" w:rsidP="006B7D0D">
      <w:pPr>
        <w:pStyle w:val="Heading1"/>
        <w:rPr>
          <w:lang w:val="en-GB"/>
        </w:rPr>
      </w:pPr>
      <w:bookmarkStart w:id="34" w:name="_Toc366477242"/>
      <w:r>
        <w:rPr>
          <w:lang w:val="en-GB"/>
        </w:rPr>
        <w:t>Unit Test Example</w:t>
      </w:r>
      <w:bookmarkEnd w:id="34"/>
    </w:p>
    <w:p w:rsidR="006B7D0D" w:rsidRDefault="006B7D0D" w:rsidP="006B7D0D">
      <w:pPr>
        <w:rPr>
          <w:ins w:id="35" w:author="Magnus Ivarsson" w:date="2013-09-27T14:03:00Z"/>
          <w:lang w:val="en-GB"/>
        </w:rPr>
      </w:pPr>
      <w:r w:rsidRPr="006B7D0D">
        <w:rPr>
          <w:lang w:val="en-GB"/>
        </w:rPr>
        <w:t xml:space="preserve">In the </w:t>
      </w:r>
      <w:proofErr w:type="spellStart"/>
      <w:r w:rsidRPr="006B7D0D">
        <w:rPr>
          <w:lang w:val="en-GB"/>
        </w:rPr>
        <w:t>icTest</w:t>
      </w:r>
      <w:proofErr w:type="spellEnd"/>
      <w:r w:rsidRPr="006B7D0D">
        <w:rPr>
          <w:lang w:val="en-GB"/>
        </w:rPr>
        <w:t xml:space="preserve"> framework a unit test is a C-file located in a directory called Tests and that have a name ending with </w:t>
      </w:r>
      <w:proofErr w:type="spellStart"/>
      <w:r w:rsidRPr="006B7D0D">
        <w:rPr>
          <w:lang w:val="en-GB"/>
        </w:rPr>
        <w:t>IcTest.c</w:t>
      </w:r>
      <w:proofErr w:type="spellEnd"/>
      <w:r w:rsidRPr="006B7D0D">
        <w:rPr>
          <w:lang w:val="en-GB"/>
        </w:rPr>
        <w:t>.</w:t>
      </w:r>
    </w:p>
    <w:p w:rsidR="008D109C" w:rsidRDefault="008D109C" w:rsidP="006B7D0D">
      <w:pPr>
        <w:rPr>
          <w:lang w:val="en-GB"/>
        </w:rPr>
      </w:pPr>
    </w:p>
    <w:p w:rsidR="006B7D0D" w:rsidRDefault="006B7D0D" w:rsidP="006B7D0D">
      <w:pPr>
        <w:rPr>
          <w:lang w:val="en-GB"/>
        </w:rPr>
      </w:pPr>
      <w:r>
        <w:rPr>
          <w:noProof/>
          <w:color w:val="FF0000"/>
        </w:rPr>
        <w:drawing>
          <wp:inline distT="0" distB="0" distL="0" distR="0">
            <wp:extent cx="1797050" cy="1371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97050" cy="1371600"/>
                    </a:xfrm>
                    <a:prstGeom prst="rect">
                      <a:avLst/>
                    </a:prstGeom>
                    <a:noFill/>
                    <a:ln w="9525">
                      <a:noFill/>
                      <a:miter lim="800000"/>
                      <a:headEnd/>
                      <a:tailEnd/>
                    </a:ln>
                  </pic:spPr>
                </pic:pic>
              </a:graphicData>
            </a:graphic>
          </wp:inline>
        </w:drawing>
      </w:r>
    </w:p>
    <w:p w:rsidR="006B7D0D" w:rsidRDefault="006B7D0D" w:rsidP="006B7D0D">
      <w:pPr>
        <w:rPr>
          <w:lang w:val="en-GB"/>
        </w:rPr>
      </w:pPr>
    </w:p>
    <w:p w:rsidR="006B7D0D" w:rsidRDefault="006B7D0D" w:rsidP="006B7D0D">
      <w:pPr>
        <w:rPr>
          <w:lang w:val="en-GB"/>
        </w:rPr>
      </w:pPr>
      <w:r w:rsidRPr="006B7D0D">
        <w:rPr>
          <w:lang w:val="en-GB"/>
        </w:rPr>
        <w:t xml:space="preserve">The </w:t>
      </w:r>
      <w:proofErr w:type="spellStart"/>
      <w:r w:rsidRPr="006B7D0D">
        <w:rPr>
          <w:lang w:val="en-GB"/>
        </w:rPr>
        <w:t>icTest</w:t>
      </w:r>
      <w:proofErr w:type="spellEnd"/>
      <w:r w:rsidRPr="006B7D0D">
        <w:rPr>
          <w:lang w:val="en-GB"/>
        </w:rPr>
        <w:t xml:space="preserve"> file also has a few mandatory elements located in a comment which is used by the framework to set up the test build.</w:t>
      </w:r>
    </w:p>
    <w:p w:rsidR="006B7D0D" w:rsidRDefault="006B7D0D" w:rsidP="006B7D0D">
      <w:pPr>
        <w:rPr>
          <w:lang w:val="en-GB"/>
        </w:rPr>
      </w:pPr>
      <w:r>
        <w:rPr>
          <w:noProof/>
          <w:color w:val="FF0000"/>
        </w:rPr>
        <w:lastRenderedPageBreak/>
        <w:drawing>
          <wp:inline distT="0" distB="0" distL="0" distR="0">
            <wp:extent cx="3296285" cy="1892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296285" cy="1892300"/>
                    </a:xfrm>
                    <a:prstGeom prst="rect">
                      <a:avLst/>
                    </a:prstGeom>
                    <a:noFill/>
                    <a:ln w="9525">
                      <a:noFill/>
                      <a:miter lim="800000"/>
                      <a:headEnd/>
                      <a:tailEnd/>
                    </a:ln>
                  </pic:spPr>
                </pic:pic>
              </a:graphicData>
            </a:graphic>
          </wp:inline>
        </w:drawing>
      </w:r>
    </w:p>
    <w:p w:rsidR="006B7D0D" w:rsidRDefault="006B7D0D" w:rsidP="006B7D0D">
      <w:pPr>
        <w:rPr>
          <w:lang w:val="en-GB"/>
        </w:rPr>
      </w:pPr>
    </w:p>
    <w:p w:rsidR="006B7D0D" w:rsidRPr="006B7D0D" w:rsidRDefault="006B7D0D" w:rsidP="006B7D0D">
      <w:pPr>
        <w:pStyle w:val="BodyText"/>
        <w:rPr>
          <w:rFonts w:ascii="Verdana" w:hAnsi="Verdana"/>
        </w:rPr>
      </w:pPr>
      <w:r w:rsidRPr="006B7D0D">
        <w:rPr>
          <w:rFonts w:ascii="Verdana" w:hAnsi="Verdana"/>
        </w:rPr>
        <w:t xml:space="preserve">In this case the DUT is the file </w:t>
      </w:r>
      <w:proofErr w:type="spellStart"/>
      <w:r w:rsidRPr="006B7D0D">
        <w:rPr>
          <w:rFonts w:ascii="Verdana" w:hAnsi="Verdana"/>
        </w:rPr>
        <w:t>math.c</w:t>
      </w:r>
      <w:proofErr w:type="spellEnd"/>
      <w:r w:rsidRPr="006B7D0D">
        <w:rPr>
          <w:rFonts w:ascii="Verdana" w:hAnsi="Verdana"/>
        </w:rPr>
        <w:t xml:space="preserve"> located in the parent directory relative to the test file. The include path is also specified relative to the test file in this case. The paths are just copied to the generated </w:t>
      </w:r>
      <w:proofErr w:type="spellStart"/>
      <w:r w:rsidRPr="006B7D0D">
        <w:rPr>
          <w:rFonts w:ascii="Verdana" w:hAnsi="Verdana"/>
        </w:rPr>
        <w:t>makefile</w:t>
      </w:r>
      <w:proofErr w:type="spellEnd"/>
      <w:r w:rsidRPr="006B7D0D">
        <w:rPr>
          <w:rFonts w:ascii="Verdana" w:hAnsi="Verdana"/>
        </w:rPr>
        <w:t xml:space="preserve"> so any valid </w:t>
      </w:r>
      <w:proofErr w:type="spellStart"/>
      <w:r w:rsidRPr="006B7D0D">
        <w:rPr>
          <w:rFonts w:ascii="Verdana" w:hAnsi="Verdana"/>
        </w:rPr>
        <w:t>makefile</w:t>
      </w:r>
      <w:proofErr w:type="spellEnd"/>
      <w:r w:rsidRPr="006B7D0D">
        <w:rPr>
          <w:rFonts w:ascii="Verdana" w:hAnsi="Verdana"/>
        </w:rPr>
        <w:t xml:space="preserve"> syntax including variables can be used. </w:t>
      </w:r>
    </w:p>
    <w:p w:rsidR="006B7D0D" w:rsidRPr="006B7D0D" w:rsidRDefault="006B7D0D" w:rsidP="006B7D0D">
      <w:pPr>
        <w:pStyle w:val="BodyText"/>
        <w:rPr>
          <w:rFonts w:ascii="Verdana" w:hAnsi="Verdana"/>
        </w:rPr>
      </w:pPr>
      <w:r w:rsidRPr="006B7D0D">
        <w:rPr>
          <w:rFonts w:ascii="Verdana" w:hAnsi="Verdana"/>
        </w:rPr>
        <w:t>The workflow is simply:</w:t>
      </w:r>
    </w:p>
    <w:p w:rsidR="006B7D0D" w:rsidRPr="006B7D0D" w:rsidRDefault="006B7D0D" w:rsidP="00662520">
      <w:pPr>
        <w:pStyle w:val="BodyText"/>
        <w:numPr>
          <w:ilvl w:val="0"/>
          <w:numId w:val="4"/>
        </w:numPr>
        <w:rPr>
          <w:rFonts w:ascii="Verdana" w:hAnsi="Verdana"/>
        </w:rPr>
      </w:pPr>
      <w:r w:rsidRPr="006B7D0D">
        <w:rPr>
          <w:rFonts w:ascii="Verdana" w:hAnsi="Verdana"/>
        </w:rPr>
        <w:t xml:space="preserve">Get an idea of the functionality required by the module and write the API in </w:t>
      </w:r>
      <w:proofErr w:type="spellStart"/>
      <w:r w:rsidRPr="006B7D0D">
        <w:rPr>
          <w:rFonts w:ascii="Verdana" w:hAnsi="Verdana"/>
        </w:rPr>
        <w:t>source.h</w:t>
      </w:r>
      <w:proofErr w:type="spellEnd"/>
    </w:p>
    <w:p w:rsidR="006B7D0D" w:rsidRPr="006B7D0D" w:rsidRDefault="006B7D0D" w:rsidP="00662520">
      <w:pPr>
        <w:pStyle w:val="BodyText"/>
        <w:numPr>
          <w:ilvl w:val="0"/>
          <w:numId w:val="4"/>
        </w:numPr>
        <w:rPr>
          <w:rFonts w:ascii="Verdana" w:hAnsi="Verdana"/>
        </w:rPr>
      </w:pPr>
      <w:r w:rsidRPr="006B7D0D">
        <w:rPr>
          <w:rFonts w:ascii="Verdana" w:hAnsi="Verdana"/>
        </w:rPr>
        <w:t>Run the empty test to see that the test system is up and running.</w:t>
      </w:r>
    </w:p>
    <w:p w:rsidR="006B7D0D" w:rsidRPr="006B7D0D" w:rsidRDefault="006B7D0D" w:rsidP="00662520">
      <w:pPr>
        <w:pStyle w:val="BodyText"/>
        <w:numPr>
          <w:ilvl w:val="0"/>
          <w:numId w:val="4"/>
        </w:numPr>
        <w:rPr>
          <w:rFonts w:ascii="Verdana" w:hAnsi="Verdana"/>
        </w:rPr>
      </w:pPr>
      <w:r w:rsidRPr="006B7D0D">
        <w:rPr>
          <w:rFonts w:ascii="Verdana" w:hAnsi="Verdana"/>
        </w:rPr>
        <w:t xml:space="preserve">Write a test function in </w:t>
      </w:r>
      <w:proofErr w:type="spellStart"/>
      <w:r w:rsidRPr="006B7D0D">
        <w:rPr>
          <w:rFonts w:ascii="Verdana" w:hAnsi="Verdana"/>
        </w:rPr>
        <w:t>testSource.c</w:t>
      </w:r>
      <w:proofErr w:type="spellEnd"/>
      <w:r w:rsidRPr="006B7D0D">
        <w:rPr>
          <w:rFonts w:ascii="Verdana" w:hAnsi="Verdana"/>
        </w:rPr>
        <w:t xml:space="preserve"> that uses the </w:t>
      </w:r>
      <w:proofErr w:type="spellStart"/>
      <w:r w:rsidRPr="006B7D0D">
        <w:rPr>
          <w:rFonts w:ascii="Verdana" w:hAnsi="Verdana"/>
        </w:rPr>
        <w:t>source.h</w:t>
      </w:r>
      <w:proofErr w:type="spellEnd"/>
      <w:r w:rsidRPr="006B7D0D">
        <w:rPr>
          <w:rFonts w:ascii="Verdana" w:hAnsi="Verdana"/>
        </w:rPr>
        <w:t xml:space="preserve"> API to test the wanted functionality.</w:t>
      </w:r>
    </w:p>
    <w:p w:rsidR="006B7D0D" w:rsidRPr="006B7D0D" w:rsidRDefault="006B7D0D" w:rsidP="00662520">
      <w:pPr>
        <w:pStyle w:val="BodyText"/>
        <w:numPr>
          <w:ilvl w:val="0"/>
          <w:numId w:val="4"/>
        </w:numPr>
        <w:rPr>
          <w:rFonts w:ascii="Verdana" w:hAnsi="Verdana"/>
        </w:rPr>
      </w:pPr>
      <w:r w:rsidRPr="006B7D0D">
        <w:rPr>
          <w:rFonts w:ascii="Verdana" w:hAnsi="Verdana"/>
        </w:rPr>
        <w:t>Run the test and make sure it fails (a pass at this time means that there might be an error in the test).</w:t>
      </w:r>
    </w:p>
    <w:p w:rsidR="006B7D0D" w:rsidRPr="006B7D0D" w:rsidRDefault="006B7D0D" w:rsidP="00662520">
      <w:pPr>
        <w:pStyle w:val="BodyText"/>
        <w:numPr>
          <w:ilvl w:val="0"/>
          <w:numId w:val="4"/>
        </w:numPr>
        <w:rPr>
          <w:rFonts w:ascii="Verdana" w:hAnsi="Verdana"/>
        </w:rPr>
      </w:pPr>
      <w:r w:rsidRPr="006B7D0D">
        <w:rPr>
          <w:rFonts w:ascii="Verdana" w:hAnsi="Verdana"/>
        </w:rPr>
        <w:t>Implement the production code until the tests passes.</w:t>
      </w:r>
    </w:p>
    <w:p w:rsidR="006B7D0D" w:rsidRPr="006B7D0D" w:rsidRDefault="006B7D0D" w:rsidP="00662520">
      <w:pPr>
        <w:pStyle w:val="BodyText"/>
        <w:numPr>
          <w:ilvl w:val="0"/>
          <w:numId w:val="4"/>
        </w:numPr>
        <w:rPr>
          <w:rFonts w:ascii="Verdana" w:hAnsi="Verdana"/>
        </w:rPr>
      </w:pPr>
      <w:r w:rsidRPr="006B7D0D">
        <w:rPr>
          <w:rFonts w:ascii="Verdana" w:hAnsi="Verdana"/>
        </w:rPr>
        <w:t>Refactor the code and the test (but not at the same time) and verify that the test still pass</w:t>
      </w:r>
    </w:p>
    <w:p w:rsidR="006B7D0D" w:rsidRPr="006B7D0D" w:rsidRDefault="006B7D0D" w:rsidP="00662520">
      <w:pPr>
        <w:pStyle w:val="BodyText"/>
        <w:numPr>
          <w:ilvl w:val="0"/>
          <w:numId w:val="4"/>
        </w:numPr>
        <w:rPr>
          <w:rFonts w:ascii="Verdana" w:hAnsi="Verdana"/>
        </w:rPr>
      </w:pPr>
      <w:r w:rsidRPr="006B7D0D">
        <w:rPr>
          <w:rFonts w:ascii="Verdana" w:hAnsi="Verdana"/>
        </w:rPr>
        <w:t>Repeat steps 4-7</w:t>
      </w:r>
    </w:p>
    <w:p w:rsidR="006B7D0D" w:rsidRPr="006B7D0D" w:rsidRDefault="006B7D0D" w:rsidP="006B7D0D">
      <w:pPr>
        <w:pStyle w:val="BodyText"/>
        <w:rPr>
          <w:rFonts w:ascii="Verdana" w:hAnsi="Verdana"/>
        </w:rPr>
      </w:pPr>
      <w:r w:rsidRPr="006B7D0D">
        <w:rPr>
          <w:rFonts w:ascii="Verdana" w:hAnsi="Verdana"/>
        </w:rPr>
        <w:t>The idea is to test without the need to add test-specific code into the DUT. (Black box testing), this allows for changes in the implementation without changes in the test code.</w:t>
      </w:r>
    </w:p>
    <w:p w:rsidR="006B7D0D" w:rsidRPr="006B7D0D" w:rsidRDefault="006B7D0D" w:rsidP="006B7D0D">
      <w:pPr>
        <w:pStyle w:val="BodyText"/>
        <w:rPr>
          <w:rFonts w:ascii="Verdana" w:hAnsi="Verdana"/>
        </w:rPr>
      </w:pPr>
      <w:r w:rsidRPr="006B7D0D">
        <w:rPr>
          <w:rFonts w:ascii="Verdana" w:hAnsi="Verdana"/>
        </w:rPr>
        <w:t xml:space="preserve">The test functions are executing the tests, calling the functions in </w:t>
      </w:r>
      <w:proofErr w:type="spellStart"/>
      <w:r w:rsidRPr="006B7D0D">
        <w:rPr>
          <w:rFonts w:ascii="Verdana" w:hAnsi="Verdana"/>
        </w:rPr>
        <w:t>source.c</w:t>
      </w:r>
      <w:proofErr w:type="spellEnd"/>
      <w:r w:rsidRPr="006B7D0D">
        <w:rPr>
          <w:rFonts w:ascii="Verdana" w:hAnsi="Verdana"/>
        </w:rPr>
        <w:t xml:space="preserve"> to verify that it is responding as expected. The expected results are verified with the </w:t>
      </w:r>
      <w:proofErr w:type="spellStart"/>
      <w:r w:rsidRPr="006B7D0D">
        <w:rPr>
          <w:rFonts w:ascii="Verdana" w:hAnsi="Verdana"/>
        </w:rPr>
        <w:t>testAssert</w:t>
      </w:r>
      <w:proofErr w:type="spellEnd"/>
      <w:r w:rsidRPr="006B7D0D">
        <w:rPr>
          <w:rFonts w:ascii="Verdana" w:hAnsi="Verdana"/>
        </w:rPr>
        <w:t xml:space="preserve"> macros, if functions are expected to be called in other modules then these are added as mocks and the expected call sequence is specified in the test function prior to the actual call.</w:t>
      </w:r>
    </w:p>
    <w:p w:rsidR="006B7D0D" w:rsidRDefault="006B7D0D" w:rsidP="006B7D0D">
      <w:pPr>
        <w:rPr>
          <w:lang w:val="en-GB"/>
        </w:rPr>
      </w:pPr>
      <w:r>
        <w:rPr>
          <w:lang w:val="en-GB"/>
        </w:rPr>
        <w:t>Any test assertion that fails, any call to a non expected mock function or if an expected mock function is left uncalled will fail the test.</w:t>
      </w:r>
    </w:p>
    <w:p w:rsidR="006B7D0D" w:rsidRDefault="006B7D0D" w:rsidP="006B7D0D">
      <w:pPr>
        <w:rPr>
          <w:lang w:val="en-GB"/>
        </w:rPr>
      </w:pPr>
    </w:p>
    <w:p w:rsidR="006B7D0D" w:rsidRDefault="006B7D0D" w:rsidP="006B7D0D">
      <w:pPr>
        <w:pStyle w:val="Heading1"/>
        <w:rPr>
          <w:lang w:val="en-GB"/>
        </w:rPr>
      </w:pPr>
      <w:bookmarkStart w:id="36" w:name="_Toc366477243"/>
      <w:r>
        <w:rPr>
          <w:lang w:val="en-GB"/>
        </w:rPr>
        <w:lastRenderedPageBreak/>
        <w:t>A Walkthrough of the Files</w:t>
      </w:r>
      <w:bookmarkEnd w:id="36"/>
    </w:p>
    <w:p w:rsidR="006B7D0D" w:rsidRPr="006B7D0D" w:rsidRDefault="006B7D0D" w:rsidP="006B7D0D">
      <w:pPr>
        <w:pStyle w:val="Heading2"/>
        <w:rPr>
          <w:lang w:val="en-GB"/>
        </w:rPr>
      </w:pPr>
      <w:bookmarkStart w:id="37" w:name="_Toc366477244"/>
      <w:r>
        <w:rPr>
          <w:lang w:val="en-GB"/>
        </w:rPr>
        <w:t>Tests/</w:t>
      </w:r>
      <w:proofErr w:type="spellStart"/>
      <w:r w:rsidR="0028428C" w:rsidRPr="0028428C">
        <w:rPr>
          <w:lang w:val="en-GB"/>
        </w:rPr>
        <w:t>nnnIc</w:t>
      </w:r>
      <w:r>
        <w:rPr>
          <w:lang w:val="en-GB"/>
        </w:rPr>
        <w:t>Test.c</w:t>
      </w:r>
      <w:bookmarkEnd w:id="37"/>
      <w:proofErr w:type="spellEnd"/>
    </w:p>
    <w:p w:rsidR="006B7D0D" w:rsidRDefault="0028428C" w:rsidP="006B7D0D">
      <w:pPr>
        <w:rPr>
          <w:lang w:val="en-GB"/>
        </w:rPr>
      </w:pPr>
      <w:r w:rsidRPr="0028428C">
        <w:rPr>
          <w:lang w:val="en-GB"/>
        </w:rPr>
        <w:t>Contains the test specification located in a comment. Certain keywords is found by the test system and a test application is generated accordingly.</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 </w:t>
      </w:r>
      <w:proofErr w:type="spellStart"/>
      <w:r w:rsidRPr="0028428C">
        <w:rPr>
          <w:rFonts w:ascii="Courier New" w:hAnsi="Courier New" w:cs="Courier New"/>
          <w:color w:val="3F7F5F"/>
          <w:sz w:val="16"/>
          <w:lang w:val="en-US" w:eastAsia="zh-CN"/>
        </w:rPr>
        <w:t>TestName</w:t>
      </w:r>
      <w:proofErr w:type="spellEnd"/>
      <w:r w:rsidRPr="0028428C">
        <w:rPr>
          <w:rFonts w:ascii="Courier New" w:hAnsi="Courier New" w:cs="Courier New"/>
          <w:color w:val="3F7F5F"/>
          <w:sz w:val="16"/>
          <w:lang w:val="en-US" w:eastAsia="zh-CN"/>
        </w:rPr>
        <w:t xml:space="preserve">: </w:t>
      </w:r>
      <w:proofErr w:type="spellStart"/>
      <w:r w:rsidRPr="0028428C">
        <w:rPr>
          <w:rFonts w:ascii="Courier New" w:hAnsi="Courier New" w:cs="Courier New"/>
          <w:color w:val="3F7F5F"/>
          <w:sz w:val="16"/>
          <w:lang w:val="en-US" w:eastAsia="zh-CN"/>
        </w:rPr>
        <w:t>radioHandlerIcTest</w:t>
      </w:r>
      <w:proofErr w:type="spellEnd"/>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 Modules that are tested:</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   DUT: ../</w:t>
      </w:r>
      <w:proofErr w:type="spellStart"/>
      <w:r w:rsidRPr="0028428C">
        <w:rPr>
          <w:rFonts w:ascii="Courier New" w:hAnsi="Courier New" w:cs="Courier New"/>
          <w:color w:val="3F7F5F"/>
          <w:sz w:val="16"/>
          <w:lang w:val="en-US" w:eastAsia="zh-CN"/>
        </w:rPr>
        <w:t>radioHandler.c</w:t>
      </w:r>
      <w:proofErr w:type="spellEnd"/>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   INCLUDE_PATH: $(call </w:t>
      </w:r>
      <w:proofErr w:type="spellStart"/>
      <w:r w:rsidRPr="0028428C">
        <w:rPr>
          <w:rFonts w:ascii="Courier New" w:hAnsi="Courier New" w:cs="Courier New"/>
          <w:color w:val="3F7F5F"/>
          <w:sz w:val="16"/>
          <w:lang w:val="en-US" w:eastAsia="zh-CN"/>
        </w:rPr>
        <w:t>mbs</w:t>
      </w:r>
      <w:proofErr w:type="spellEnd"/>
      <w:r w:rsidRPr="0028428C">
        <w:rPr>
          <w:rFonts w:ascii="Courier New" w:hAnsi="Courier New" w:cs="Courier New"/>
          <w:color w:val="3F7F5F"/>
          <w:sz w:val="16"/>
          <w:lang w:val="en-US" w:eastAsia="zh-CN"/>
        </w:rPr>
        <w:t>-component-interface, radio)</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w:t>
      </w:r>
    </w:p>
    <w:p w:rsidR="0028428C" w:rsidRPr="0028428C" w:rsidRDefault="0028428C" w:rsidP="0028428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28428C">
        <w:rPr>
          <w:rFonts w:ascii="Courier New" w:hAnsi="Courier New" w:cs="Courier New"/>
          <w:color w:val="3F7F5F"/>
          <w:sz w:val="16"/>
          <w:lang w:val="en-US" w:eastAsia="zh-CN"/>
        </w:rPr>
        <w:t xml:space="preserve"> *   MOCK: $(call </w:t>
      </w:r>
      <w:proofErr w:type="spellStart"/>
      <w:r w:rsidRPr="0028428C">
        <w:rPr>
          <w:rFonts w:ascii="Courier New" w:hAnsi="Courier New" w:cs="Courier New"/>
          <w:color w:val="3F7F5F"/>
          <w:sz w:val="16"/>
          <w:lang w:val="en-US" w:eastAsia="zh-CN"/>
        </w:rPr>
        <w:t>mbs</w:t>
      </w:r>
      <w:proofErr w:type="spellEnd"/>
      <w:r w:rsidRPr="0028428C">
        <w:rPr>
          <w:rFonts w:ascii="Courier New" w:hAnsi="Courier New" w:cs="Courier New"/>
          <w:color w:val="3F7F5F"/>
          <w:sz w:val="16"/>
          <w:lang w:val="en-US" w:eastAsia="zh-CN"/>
        </w:rPr>
        <w:t>-component-interface, uhf)/</w:t>
      </w:r>
      <w:proofErr w:type="spellStart"/>
      <w:r w:rsidRPr="0028428C">
        <w:rPr>
          <w:rFonts w:ascii="Courier New" w:hAnsi="Courier New" w:cs="Courier New"/>
          <w:color w:val="3F7F5F"/>
          <w:sz w:val="16"/>
          <w:lang w:val="en-US" w:eastAsia="zh-CN"/>
        </w:rPr>
        <w:t>uhf.h</w:t>
      </w:r>
      <w:proofErr w:type="spellEnd"/>
    </w:p>
    <w:p w:rsidR="0028428C" w:rsidRPr="00FB14A3" w:rsidRDefault="0028428C" w:rsidP="0028428C">
      <w:pPr>
        <w:pStyle w:val="BodyText"/>
        <w:pBdr>
          <w:top w:val="single" w:sz="4" w:space="1" w:color="auto"/>
          <w:left w:val="single" w:sz="4" w:space="4" w:color="auto"/>
          <w:bottom w:val="single" w:sz="4" w:space="1" w:color="auto"/>
          <w:right w:val="single" w:sz="4" w:space="4" w:color="auto"/>
        </w:pBdr>
        <w:rPr>
          <w:sz w:val="16"/>
        </w:rPr>
      </w:pPr>
      <w:r w:rsidRPr="00FB14A3">
        <w:rPr>
          <w:rFonts w:ascii="Courier New" w:hAnsi="Courier New" w:cs="Courier New"/>
          <w:color w:val="3F7F5F"/>
          <w:sz w:val="16"/>
          <w:lang w:eastAsia="zh-CN"/>
        </w:rPr>
        <w:t xml:space="preserve"> */</w:t>
      </w:r>
    </w:p>
    <w:p w:rsidR="0028428C" w:rsidRDefault="0028428C" w:rsidP="006B7D0D">
      <w:pPr>
        <w:rPr>
          <w:lang w:val="en-GB"/>
        </w:rPr>
      </w:pPr>
    </w:p>
    <w:p w:rsidR="0028428C" w:rsidRDefault="0028428C" w:rsidP="006B7D0D">
      <w:pPr>
        <w:rPr>
          <w:lang w:val="en-GB"/>
        </w:rPr>
      </w:pPr>
      <w:r w:rsidRPr="0028428C">
        <w:rPr>
          <w:lang w:val="en-GB"/>
        </w:rPr>
        <w:t>The keywords that can be used (and are reserved words, even in comments) are:</w:t>
      </w:r>
    </w:p>
    <w:tbl>
      <w:tblPr>
        <w:tblStyle w:val="Tablestyle1"/>
        <w:tblW w:w="9072" w:type="dxa"/>
        <w:tblInd w:w="108" w:type="dxa"/>
        <w:tblLook w:val="0480" w:firstRow="0" w:lastRow="0" w:firstColumn="1" w:lastColumn="0" w:noHBand="0" w:noVBand="1"/>
      </w:tblPr>
      <w:tblGrid>
        <w:gridCol w:w="2962"/>
        <w:gridCol w:w="6110"/>
      </w:tblGrid>
      <w:tr w:rsidR="0028428C" w:rsidRPr="008D109C" w:rsidTr="0028428C">
        <w:tc>
          <w:tcPr>
            <w:tcW w:w="2962" w:type="dxa"/>
          </w:tcPr>
          <w:p w:rsidR="0028428C" w:rsidRPr="00490FD0" w:rsidRDefault="0028428C" w:rsidP="0088486B">
            <w:pPr>
              <w:pStyle w:val="Tabletext"/>
            </w:pPr>
            <w:r w:rsidRPr="00BF55F4">
              <w:rPr>
                <w:rFonts w:ascii="Courier New" w:hAnsi="Courier New" w:cs="Courier New"/>
                <w:color w:val="2A00FF"/>
                <w:lang w:val="sv-SE" w:eastAsia="zh-CN"/>
              </w:rPr>
              <w:t>TestName</w:t>
            </w:r>
            <w:r>
              <w:rPr>
                <w:rFonts w:ascii="Courier New" w:hAnsi="Courier New" w:cs="Courier New"/>
                <w:color w:val="2A00FF"/>
                <w:lang w:val="sv-SE" w:eastAsia="zh-CN"/>
              </w:rPr>
              <w:t>:</w:t>
            </w:r>
          </w:p>
        </w:tc>
        <w:tc>
          <w:tcPr>
            <w:tcW w:w="6110" w:type="dxa"/>
          </w:tcPr>
          <w:p w:rsidR="0028428C" w:rsidRPr="0028428C" w:rsidRDefault="0028428C" w:rsidP="0088486B">
            <w:pPr>
              <w:pStyle w:val="Tabletext"/>
              <w:rPr>
                <w:lang w:val="en-US"/>
              </w:rPr>
            </w:pPr>
            <w:r w:rsidRPr="0028428C">
              <w:rPr>
                <w:lang w:val="en-US"/>
              </w:rPr>
              <w:t>The name of the test, must be the same as the filename</w:t>
            </w:r>
          </w:p>
        </w:tc>
      </w:tr>
      <w:tr w:rsidR="0028428C" w:rsidRPr="008D109C" w:rsidTr="0028428C">
        <w:tc>
          <w:tcPr>
            <w:tcW w:w="2962" w:type="dxa"/>
          </w:tcPr>
          <w:p w:rsidR="0028428C" w:rsidRPr="00490FD0" w:rsidRDefault="0028428C" w:rsidP="0088486B">
            <w:pPr>
              <w:pStyle w:val="Tabletext"/>
            </w:pPr>
            <w:r w:rsidRPr="00BF55F4">
              <w:rPr>
                <w:rFonts w:ascii="Courier New" w:hAnsi="Courier New" w:cs="Courier New"/>
                <w:color w:val="2A00FF"/>
                <w:lang w:val="sv-SE" w:eastAsia="zh-CN"/>
              </w:rPr>
              <w:t>DUT:</w:t>
            </w:r>
          </w:p>
        </w:tc>
        <w:tc>
          <w:tcPr>
            <w:tcW w:w="6110" w:type="dxa"/>
          </w:tcPr>
          <w:p w:rsidR="0028428C" w:rsidRPr="0028428C" w:rsidRDefault="0028428C" w:rsidP="0088486B">
            <w:pPr>
              <w:pStyle w:val="Tabletext"/>
              <w:rPr>
                <w:lang w:val="en-US"/>
              </w:rPr>
            </w:pPr>
            <w:r w:rsidRPr="0028428C">
              <w:rPr>
                <w:lang w:val="en-US"/>
              </w:rPr>
              <w:t>The file(s) that are under test</w:t>
            </w:r>
          </w:p>
        </w:tc>
      </w:tr>
      <w:tr w:rsidR="0028428C" w:rsidRPr="00BF55F4"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eastAsia="zh-CN"/>
              </w:rPr>
            </w:pPr>
            <w:r w:rsidRPr="00BF55F4">
              <w:rPr>
                <w:rFonts w:ascii="Courier New" w:hAnsi="Courier New" w:cs="Courier New"/>
                <w:color w:val="2A00FF"/>
                <w:lang w:val="sv-SE" w:eastAsia="zh-CN"/>
              </w:rPr>
              <w:t>ADDITIONAL_MODULE:</w:t>
            </w:r>
          </w:p>
        </w:tc>
        <w:tc>
          <w:tcPr>
            <w:tcW w:w="6110" w:type="dxa"/>
          </w:tcPr>
          <w:p w:rsidR="0028428C" w:rsidRPr="0028428C" w:rsidRDefault="0028428C" w:rsidP="0088486B">
            <w:pPr>
              <w:pStyle w:val="BodyText"/>
              <w:rPr>
                <w:rFonts w:ascii="Verdana" w:hAnsi="Verdana"/>
              </w:rPr>
            </w:pPr>
            <w:r w:rsidRPr="0028428C">
              <w:rPr>
                <w:rFonts w:ascii="Verdana" w:hAnsi="Verdana"/>
              </w:rPr>
              <w:t>Any module that shall be compiled into the test but not treated as a DUT. For example manually created test doubles</w:t>
            </w:r>
          </w:p>
        </w:tc>
      </w:tr>
      <w:tr w:rsidR="0028428C" w:rsidRPr="008D109C"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val="sv-SE" w:eastAsia="zh-CN"/>
              </w:rPr>
            </w:pPr>
            <w:r w:rsidRPr="00BF55F4">
              <w:rPr>
                <w:rFonts w:ascii="Courier New" w:hAnsi="Courier New" w:cs="Courier New"/>
                <w:color w:val="2A00FF"/>
                <w:lang w:val="sv-SE" w:eastAsia="zh-CN"/>
              </w:rPr>
              <w:t>MOCK:</w:t>
            </w:r>
          </w:p>
        </w:tc>
        <w:tc>
          <w:tcPr>
            <w:tcW w:w="6110" w:type="dxa"/>
          </w:tcPr>
          <w:p w:rsidR="0028428C" w:rsidRPr="0028428C" w:rsidRDefault="0028428C" w:rsidP="0088486B">
            <w:pPr>
              <w:pStyle w:val="BodyText"/>
              <w:rPr>
                <w:rFonts w:ascii="Verdana" w:hAnsi="Verdana"/>
              </w:rPr>
            </w:pPr>
            <w:r w:rsidRPr="0028428C">
              <w:rPr>
                <w:rFonts w:ascii="Verdana" w:hAnsi="Verdana"/>
              </w:rPr>
              <w:t>A header file that shall be faked with the mock generator</w:t>
            </w:r>
          </w:p>
        </w:tc>
      </w:tr>
      <w:tr w:rsidR="0028428C" w:rsidRPr="008D109C"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eastAsia="zh-CN"/>
              </w:rPr>
            </w:pPr>
            <w:r w:rsidRPr="00BF55F4">
              <w:rPr>
                <w:rFonts w:ascii="Courier New" w:hAnsi="Courier New" w:cs="Courier New"/>
                <w:color w:val="2A00FF"/>
                <w:lang w:val="sv-SE" w:eastAsia="zh-CN"/>
              </w:rPr>
              <w:t>INCLUDE_PATH:</w:t>
            </w:r>
          </w:p>
        </w:tc>
        <w:tc>
          <w:tcPr>
            <w:tcW w:w="6110" w:type="dxa"/>
          </w:tcPr>
          <w:p w:rsidR="0028428C" w:rsidRPr="0028428C" w:rsidRDefault="0028428C" w:rsidP="0088486B">
            <w:pPr>
              <w:pStyle w:val="BodyText"/>
              <w:rPr>
                <w:rFonts w:ascii="Verdana" w:hAnsi="Verdana"/>
              </w:rPr>
            </w:pPr>
            <w:r w:rsidRPr="0028428C">
              <w:rPr>
                <w:rFonts w:ascii="Verdana" w:hAnsi="Verdana"/>
              </w:rPr>
              <w:t>Path(s) to header files that is not located at the DUT, Test, or Mocks</w:t>
            </w:r>
          </w:p>
        </w:tc>
      </w:tr>
      <w:tr w:rsidR="0028428C" w:rsidRPr="008D109C"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eastAsia="zh-CN"/>
              </w:rPr>
            </w:pPr>
            <w:r w:rsidRPr="00BF55F4">
              <w:rPr>
                <w:rFonts w:ascii="Courier New" w:hAnsi="Courier New" w:cs="Courier New"/>
                <w:color w:val="2A00FF"/>
                <w:lang w:val="sv-SE" w:eastAsia="zh-CN"/>
              </w:rPr>
              <w:t>DEFINE:</w:t>
            </w:r>
          </w:p>
        </w:tc>
        <w:tc>
          <w:tcPr>
            <w:tcW w:w="6110" w:type="dxa"/>
          </w:tcPr>
          <w:p w:rsidR="0028428C" w:rsidRPr="0028428C" w:rsidRDefault="0028428C" w:rsidP="0088486B">
            <w:pPr>
              <w:pStyle w:val="BodyText"/>
              <w:rPr>
                <w:rFonts w:ascii="Verdana" w:hAnsi="Verdana"/>
              </w:rPr>
            </w:pPr>
            <w:r w:rsidRPr="0028428C">
              <w:rPr>
                <w:rFonts w:ascii="Verdana" w:hAnsi="Verdana"/>
              </w:rPr>
              <w:t>Any defines that shall be set by the compiler (-D will be added)</w:t>
            </w:r>
          </w:p>
        </w:tc>
      </w:tr>
      <w:tr w:rsidR="0028428C" w:rsidRPr="00BF55F4"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val="sv-SE" w:eastAsia="zh-CN"/>
              </w:rPr>
            </w:pPr>
            <w:r w:rsidRPr="00BF55F4">
              <w:rPr>
                <w:rFonts w:ascii="Courier New" w:hAnsi="Courier New" w:cs="Courier New"/>
                <w:color w:val="2A00FF"/>
                <w:lang w:val="sv-SE" w:eastAsia="zh-CN"/>
              </w:rPr>
              <w:t>TEST_FUNCTION</w:t>
            </w:r>
            <w:r>
              <w:rPr>
                <w:rFonts w:ascii="Courier New" w:hAnsi="Courier New" w:cs="Courier New"/>
                <w:color w:val="2A00FF"/>
                <w:lang w:val="sv-SE" w:eastAsia="zh-CN"/>
              </w:rPr>
              <w:t>( name )</w:t>
            </w:r>
          </w:p>
        </w:tc>
        <w:tc>
          <w:tcPr>
            <w:tcW w:w="6110" w:type="dxa"/>
          </w:tcPr>
          <w:p w:rsidR="0028428C" w:rsidRPr="0028428C" w:rsidRDefault="0028428C" w:rsidP="0088486B">
            <w:pPr>
              <w:pStyle w:val="BodyText"/>
              <w:rPr>
                <w:rFonts w:ascii="Verdana" w:hAnsi="Verdana"/>
              </w:rPr>
            </w:pPr>
            <w:r w:rsidRPr="0028428C">
              <w:rPr>
                <w:rFonts w:ascii="Verdana" w:hAnsi="Verdana"/>
              </w:rPr>
              <w:t>A test function</w:t>
            </w:r>
          </w:p>
        </w:tc>
      </w:tr>
      <w:tr w:rsidR="0028428C" w:rsidRPr="008D109C" w:rsidTr="0028428C">
        <w:tblPrEx>
          <w:tblLook w:val="04A0" w:firstRow="1" w:lastRow="0" w:firstColumn="1" w:lastColumn="0" w:noHBand="0" w:noVBand="1"/>
        </w:tblPrEx>
        <w:tc>
          <w:tcPr>
            <w:tcW w:w="2962" w:type="dxa"/>
          </w:tcPr>
          <w:p w:rsidR="0028428C" w:rsidRPr="00BF55F4" w:rsidRDefault="0028428C" w:rsidP="0088486B">
            <w:pPr>
              <w:pStyle w:val="BodyText"/>
              <w:rPr>
                <w:rFonts w:ascii="Courier New" w:hAnsi="Courier New" w:cs="Courier New"/>
                <w:color w:val="2A00FF"/>
                <w:lang w:val="sv-SE" w:eastAsia="zh-CN"/>
              </w:rPr>
            </w:pPr>
            <w:r w:rsidRPr="00BF55F4">
              <w:rPr>
                <w:rFonts w:ascii="Courier New" w:hAnsi="Courier New" w:cs="Courier New"/>
                <w:color w:val="2A00FF"/>
                <w:lang w:val="sv-SE" w:eastAsia="zh-CN"/>
              </w:rPr>
              <w:t>TEST_SETUP</w:t>
            </w:r>
            <w:r>
              <w:rPr>
                <w:rFonts w:ascii="Courier New" w:hAnsi="Courier New" w:cs="Courier New"/>
                <w:color w:val="2A00FF"/>
                <w:lang w:val="sv-SE" w:eastAsia="zh-CN"/>
              </w:rPr>
              <w:t>()</w:t>
            </w:r>
          </w:p>
        </w:tc>
        <w:tc>
          <w:tcPr>
            <w:tcW w:w="6110" w:type="dxa"/>
          </w:tcPr>
          <w:p w:rsidR="0028428C" w:rsidRPr="0028428C" w:rsidRDefault="0028428C" w:rsidP="0088486B">
            <w:pPr>
              <w:pStyle w:val="BodyText"/>
              <w:rPr>
                <w:rFonts w:ascii="Verdana" w:hAnsi="Verdana"/>
              </w:rPr>
            </w:pPr>
            <w:r w:rsidRPr="0028428C">
              <w:rPr>
                <w:rFonts w:ascii="Verdana" w:hAnsi="Verdana"/>
              </w:rPr>
              <w:t>A common setup function, run before all test functions</w:t>
            </w:r>
          </w:p>
        </w:tc>
      </w:tr>
    </w:tbl>
    <w:p w:rsidR="0028428C" w:rsidRDefault="0028428C" w:rsidP="006B7D0D">
      <w:pPr>
        <w:rPr>
          <w:lang w:val="en-GB"/>
        </w:rPr>
      </w:pPr>
    </w:p>
    <w:p w:rsidR="00EF30A9" w:rsidRDefault="00EF30A9" w:rsidP="00EF30A9">
      <w:pPr>
        <w:pStyle w:val="BodyText"/>
      </w:pPr>
    </w:p>
    <w:p w:rsidR="00EF30A9" w:rsidRPr="00EF30A9" w:rsidRDefault="00EF30A9" w:rsidP="00EF30A9">
      <w:pPr>
        <w:pStyle w:val="BodyText"/>
        <w:rPr>
          <w:rFonts w:ascii="Verdana" w:hAnsi="Verdana"/>
        </w:rPr>
      </w:pPr>
      <w:r w:rsidRPr="00EF30A9">
        <w:rPr>
          <w:rFonts w:ascii="Verdana" w:hAnsi="Verdana"/>
        </w:rPr>
        <w:t>A common test setup function can be used, it shall be named TEST_SETUP().</w:t>
      </w:r>
    </w:p>
    <w:p w:rsidR="00EF30A9" w:rsidRPr="00EA0F97" w:rsidRDefault="00EF30A9" w:rsidP="00EF30A9">
      <w:pPr>
        <w:pStyle w:val="code"/>
      </w:pPr>
      <w:r w:rsidRPr="00EA0F97">
        <w:t>TEST_</w:t>
      </w:r>
      <w:r>
        <w:t>SETUP</w:t>
      </w:r>
      <w:r w:rsidRPr="00EA0F97">
        <w:t>()</w:t>
      </w:r>
    </w:p>
    <w:p w:rsidR="00EF30A9" w:rsidRDefault="00EF30A9" w:rsidP="00EF30A9">
      <w:pPr>
        <w:pStyle w:val="code"/>
      </w:pPr>
      <w:r w:rsidRPr="00EA0F97">
        <w:t>{</w:t>
      </w:r>
    </w:p>
    <w:p w:rsidR="00EF30A9" w:rsidRPr="00EA0F97" w:rsidRDefault="00EF30A9" w:rsidP="00EF30A9">
      <w:pPr>
        <w:pStyle w:val="code"/>
      </w:pPr>
      <w:r>
        <w:t xml:space="preserve">  ...</w:t>
      </w:r>
    </w:p>
    <w:p w:rsidR="00EF30A9" w:rsidRDefault="00EF30A9" w:rsidP="00EF30A9">
      <w:pPr>
        <w:pStyle w:val="code"/>
      </w:pPr>
      <w:r w:rsidRPr="00EA0F97">
        <w:t>}</w:t>
      </w:r>
    </w:p>
    <w:p w:rsidR="00EF30A9" w:rsidRPr="00EA0F97" w:rsidRDefault="00EF30A9" w:rsidP="00EF30A9">
      <w:pPr>
        <w:pStyle w:val="code"/>
      </w:pPr>
    </w:p>
    <w:p w:rsidR="00EF30A9" w:rsidRPr="00EA0F97" w:rsidRDefault="00EF30A9" w:rsidP="00EF30A9">
      <w:pPr>
        <w:pStyle w:val="BodyText"/>
      </w:pPr>
      <w:r w:rsidRPr="00EF30A9">
        <w:rPr>
          <w:rFonts w:ascii="Verdana" w:hAnsi="Verdana"/>
        </w:rPr>
        <w:t xml:space="preserve">Test functions are defined with help of the macro </w:t>
      </w:r>
      <w:r w:rsidRPr="00BF7933">
        <w:rPr>
          <w:rStyle w:val="codeChar"/>
        </w:rPr>
        <w:t xml:space="preserve">TEST_FUNCTION( </w:t>
      </w:r>
      <w:r>
        <w:rPr>
          <w:rStyle w:val="codeChar"/>
        </w:rPr>
        <w:t xml:space="preserve">testName </w:t>
      </w:r>
      <w:r w:rsidRPr="00BF7933">
        <w:rPr>
          <w:rStyle w:val="codeChar"/>
        </w:rPr>
        <w:t>)</w:t>
      </w:r>
    </w:p>
    <w:p w:rsidR="00EF30A9" w:rsidRDefault="00EF30A9" w:rsidP="00EF30A9">
      <w:pPr>
        <w:pStyle w:val="code"/>
      </w:pPr>
    </w:p>
    <w:p w:rsidR="00EF30A9" w:rsidRPr="00EA0F97" w:rsidRDefault="00EF30A9" w:rsidP="00EF30A9">
      <w:pPr>
        <w:pStyle w:val="code"/>
      </w:pPr>
      <w:r w:rsidRPr="00EA0F97">
        <w:t>TEST_FUNCTION(</w:t>
      </w:r>
      <w:r>
        <w:t xml:space="preserve"> testMe </w:t>
      </w:r>
      <w:r w:rsidRPr="00EA0F97">
        <w:t>)</w:t>
      </w:r>
    </w:p>
    <w:p w:rsidR="00EF30A9" w:rsidRDefault="00EF30A9" w:rsidP="00EF30A9">
      <w:pPr>
        <w:pStyle w:val="code"/>
      </w:pPr>
      <w:r w:rsidRPr="00EA0F97">
        <w:t>{</w:t>
      </w:r>
    </w:p>
    <w:p w:rsidR="00EF30A9" w:rsidRPr="00EA0F97" w:rsidRDefault="00EF30A9" w:rsidP="00EF30A9">
      <w:pPr>
        <w:pStyle w:val="code"/>
      </w:pPr>
      <w:r>
        <w:t xml:space="preserve">  int a = 1;</w:t>
      </w:r>
    </w:p>
    <w:p w:rsidR="00EF30A9" w:rsidRPr="00EA0F97" w:rsidRDefault="00EF30A9" w:rsidP="00EF30A9">
      <w:pPr>
        <w:pStyle w:val="code"/>
      </w:pPr>
      <w:r>
        <w:t xml:space="preserve">  </w:t>
      </w:r>
      <w:r w:rsidRPr="00EA0F97">
        <w:t>test</w:t>
      </w:r>
      <w:r>
        <w:t>AssertEqual</w:t>
      </w:r>
      <w:r w:rsidRPr="00EA0F97">
        <w:t xml:space="preserve">( 1, </w:t>
      </w:r>
      <w:r>
        <w:t>a</w:t>
      </w:r>
      <w:r w:rsidRPr="00EA0F97">
        <w:t xml:space="preserve"> );</w:t>
      </w:r>
    </w:p>
    <w:p w:rsidR="00EF30A9" w:rsidRPr="00EA0F97" w:rsidRDefault="00EF30A9" w:rsidP="00EF30A9">
      <w:pPr>
        <w:pStyle w:val="code"/>
      </w:pPr>
      <w:r w:rsidRPr="00EA0F97">
        <w:t>}</w:t>
      </w:r>
    </w:p>
    <w:p w:rsidR="00EF30A9" w:rsidRPr="00EA0F97" w:rsidRDefault="00EF30A9" w:rsidP="00EF30A9">
      <w:pPr>
        <w:pStyle w:val="code"/>
      </w:pPr>
    </w:p>
    <w:p w:rsidR="00EF30A9" w:rsidRDefault="00EF30A9" w:rsidP="00EF30A9">
      <w:pPr>
        <w:pStyle w:val="code"/>
      </w:pPr>
    </w:p>
    <w:p w:rsidR="00EF30A9" w:rsidRPr="00EA0F97" w:rsidRDefault="00EF30A9" w:rsidP="00EF30A9">
      <w:pPr>
        <w:pStyle w:val="code"/>
      </w:pPr>
      <w:r>
        <w:lastRenderedPageBreak/>
        <w:t xml:space="preserve">TEST_FUNCTION( testAnotherThing </w:t>
      </w:r>
      <w:r w:rsidRPr="00EA0F97">
        <w:t>)</w:t>
      </w:r>
    </w:p>
    <w:p w:rsidR="00EF30A9" w:rsidRDefault="00EF30A9" w:rsidP="00EF30A9">
      <w:pPr>
        <w:pStyle w:val="code"/>
      </w:pPr>
      <w:r w:rsidRPr="00EA0F97">
        <w:t>{</w:t>
      </w:r>
    </w:p>
    <w:p w:rsidR="00EF30A9" w:rsidRPr="00EA0F97" w:rsidRDefault="00EF30A9" w:rsidP="00EF30A9">
      <w:pPr>
        <w:pStyle w:val="code"/>
      </w:pPr>
      <w:r>
        <w:t xml:space="preserve">  //yes this will probably fail</w:t>
      </w:r>
    </w:p>
    <w:p w:rsidR="00EF30A9" w:rsidRDefault="00EF30A9" w:rsidP="00EF30A9">
      <w:pPr>
        <w:pStyle w:val="code"/>
      </w:pPr>
      <w:r>
        <w:t xml:space="preserve">  </w:t>
      </w:r>
      <w:r w:rsidRPr="00EA0F97">
        <w:t>test</w:t>
      </w:r>
      <w:r>
        <w:t>Assert</w:t>
      </w:r>
      <w:r w:rsidRPr="00EA0F97">
        <w:t>( !strcmp(</w:t>
      </w:r>
      <w:r>
        <w:t xml:space="preserve"> "gorilla", "a kind of monkey" ) </w:t>
      </w:r>
      <w:r w:rsidRPr="00EA0F97">
        <w:t>);</w:t>
      </w:r>
    </w:p>
    <w:p w:rsidR="00EF30A9" w:rsidRPr="00EA0F97" w:rsidRDefault="00EF30A9" w:rsidP="00EF30A9">
      <w:pPr>
        <w:pStyle w:val="code"/>
      </w:pPr>
      <w:r>
        <w:t>}</w:t>
      </w:r>
    </w:p>
    <w:p w:rsidR="00EF30A9" w:rsidRDefault="00EF30A9" w:rsidP="00EF30A9">
      <w:pPr>
        <w:pStyle w:val="code"/>
      </w:pPr>
    </w:p>
    <w:p w:rsidR="0028428C" w:rsidRDefault="00EF30A9" w:rsidP="00EF30A9">
      <w:pPr>
        <w:rPr>
          <w:lang w:val="en-GB"/>
        </w:rPr>
      </w:pPr>
      <w:r w:rsidRPr="00EA0F97">
        <w:rPr>
          <w:lang w:val="en-GB"/>
        </w:rPr>
        <w:t xml:space="preserve">The macros </w:t>
      </w:r>
      <w:r w:rsidRPr="00BF7933">
        <w:rPr>
          <w:rStyle w:val="codeChar"/>
        </w:rPr>
        <w:t>test</w:t>
      </w:r>
      <w:r>
        <w:rPr>
          <w:rStyle w:val="codeChar"/>
        </w:rPr>
        <w:t>AssertEqual</w:t>
      </w:r>
      <w:r w:rsidRPr="00BF7933">
        <w:rPr>
          <w:rStyle w:val="codeChar"/>
        </w:rPr>
        <w:t>()</w:t>
      </w:r>
      <w:r w:rsidRPr="00EA0F97">
        <w:rPr>
          <w:lang w:val="en-GB"/>
        </w:rPr>
        <w:t xml:space="preserve"> and </w:t>
      </w:r>
      <w:r w:rsidRPr="00BF7933">
        <w:rPr>
          <w:rStyle w:val="codeChar"/>
        </w:rPr>
        <w:t>test</w:t>
      </w:r>
      <w:r>
        <w:rPr>
          <w:rStyle w:val="codeChar"/>
        </w:rPr>
        <w:t>Assert</w:t>
      </w:r>
      <w:r w:rsidRPr="00BF7933">
        <w:rPr>
          <w:rStyle w:val="codeChar"/>
        </w:rPr>
        <w:t>()</w:t>
      </w:r>
      <w:r w:rsidRPr="00EA0F97">
        <w:rPr>
          <w:lang w:val="en-GB"/>
        </w:rPr>
        <w:t xml:space="preserve"> are used t</w:t>
      </w:r>
      <w:r>
        <w:rPr>
          <w:lang w:val="en-GB"/>
        </w:rPr>
        <w:t xml:space="preserve">est an assertion. If it fails the user is informed of the </w:t>
      </w:r>
      <w:r w:rsidRPr="00EA0F97">
        <w:rPr>
          <w:lang w:val="en-GB"/>
        </w:rPr>
        <w:t>error cause and the place of the test that failed (filename and line)</w:t>
      </w:r>
      <w:r>
        <w:rPr>
          <w:lang w:val="en-GB"/>
        </w:rPr>
        <w:t>. The test function is aborted and the test runner continues with the next t</w:t>
      </w:r>
      <w:r w:rsidRPr="00EA0F97">
        <w:rPr>
          <w:lang w:val="en-GB"/>
        </w:rPr>
        <w:t>est function.</w:t>
      </w:r>
    </w:p>
    <w:p w:rsidR="0028428C" w:rsidRDefault="00EF30A9" w:rsidP="00EF30A9">
      <w:pPr>
        <w:pStyle w:val="Heading2"/>
        <w:rPr>
          <w:lang w:val="en-GB"/>
        </w:rPr>
      </w:pPr>
      <w:bookmarkStart w:id="38" w:name="_Toc366477245"/>
      <w:r>
        <w:rPr>
          <w:lang w:val="en-GB"/>
        </w:rPr>
        <w:t>Tests/module.mk</w:t>
      </w:r>
      <w:bookmarkEnd w:id="38"/>
    </w:p>
    <w:p w:rsidR="00EF30A9" w:rsidRPr="008D109C" w:rsidRDefault="00EF30A9" w:rsidP="006B7D0D">
      <w:pPr>
        <w:rPr>
          <w:i/>
          <w:lang w:val="en-GB"/>
        </w:rPr>
      </w:pPr>
      <w:r w:rsidRPr="008D109C">
        <w:rPr>
          <w:i/>
          <w:lang w:val="en-GB"/>
        </w:rPr>
        <w:t>Obsolete, these files are now generated automatically.</w:t>
      </w:r>
    </w:p>
    <w:p w:rsidR="00EF30A9" w:rsidRDefault="00EF30A9" w:rsidP="00EF30A9">
      <w:pPr>
        <w:pStyle w:val="Heading2"/>
        <w:rPr>
          <w:lang w:val="en-GB"/>
        </w:rPr>
      </w:pPr>
      <w:bookmarkStart w:id="39" w:name="_Toc366477246"/>
      <w:proofErr w:type="spellStart"/>
      <w:r>
        <w:rPr>
          <w:lang w:val="en-GB"/>
        </w:rPr>
        <w:t>TestDouble</w:t>
      </w:r>
      <w:proofErr w:type="spellEnd"/>
      <w:r>
        <w:rPr>
          <w:lang w:val="en-GB"/>
        </w:rPr>
        <w:t xml:space="preserve"> / Fake</w:t>
      </w:r>
      <w:bookmarkEnd w:id="39"/>
    </w:p>
    <w:p w:rsidR="00EF30A9" w:rsidRPr="00EF30A9" w:rsidRDefault="00EF30A9" w:rsidP="00EF30A9">
      <w:pPr>
        <w:pStyle w:val="BodyText"/>
        <w:rPr>
          <w:rFonts w:ascii="Verdana" w:hAnsi="Verdana"/>
        </w:rPr>
      </w:pPr>
      <w:r w:rsidRPr="00EF30A9">
        <w:rPr>
          <w:rFonts w:ascii="Verdana" w:hAnsi="Verdana"/>
        </w:rPr>
        <w:t>A test double (or fake) is an “empty” module that implements an API that is needed by the module in test. It provides the possibility to verify that the correct functions are called by the function under test, to verify the arguments and to supply return values that which shall be given back to the tested code.</w:t>
      </w:r>
    </w:p>
    <w:p w:rsidR="00EF30A9" w:rsidRPr="00EF30A9" w:rsidRDefault="00EF30A9" w:rsidP="00EF30A9">
      <w:pPr>
        <w:pStyle w:val="BodyText"/>
        <w:rPr>
          <w:rFonts w:ascii="Verdana" w:hAnsi="Verdana"/>
        </w:rPr>
      </w:pPr>
      <w:r w:rsidRPr="00EF30A9">
        <w:rPr>
          <w:rFonts w:ascii="Verdana" w:hAnsi="Verdana"/>
        </w:rPr>
        <w:t>A function that is faked will fail the test if it is called without being enabled in the test. A fake can be enabled as a Stub or a Mock, the difference is that stubs will never fail the test, but needs to be active since they are called by the DUT for whatever reason. A mock on the other hand must be called in the correct order and with correct parameters – or the test will fail.</w:t>
      </w:r>
    </w:p>
    <w:p w:rsidR="00EF30A9" w:rsidRPr="00EF30A9" w:rsidRDefault="00EF30A9" w:rsidP="00EF30A9">
      <w:pPr>
        <w:pStyle w:val="BodyText"/>
        <w:rPr>
          <w:rFonts w:ascii="Verdana" w:hAnsi="Verdana"/>
        </w:rPr>
      </w:pPr>
      <w:r w:rsidRPr="00EF30A9">
        <w:rPr>
          <w:rFonts w:ascii="Verdana" w:hAnsi="Verdana"/>
        </w:rPr>
        <w:t xml:space="preserve">The </w:t>
      </w:r>
      <w:proofErr w:type="spellStart"/>
      <w:r w:rsidRPr="00EF30A9">
        <w:rPr>
          <w:rFonts w:ascii="Verdana" w:hAnsi="Verdana"/>
        </w:rPr>
        <w:t>icTestSuite</w:t>
      </w:r>
      <w:proofErr w:type="spellEnd"/>
      <w:r w:rsidRPr="00EF30A9">
        <w:rPr>
          <w:rFonts w:ascii="Verdana" w:hAnsi="Verdana"/>
        </w:rPr>
        <w:t xml:space="preserve"> will generate the necessary fake-files if you specify the MOCK: keyword in the test comment. If the header file is hard to parse then it is also possible to create a fake manually and add it as an additional module to be included in the test with the ADDITIONAL_MODULE: keyword.</w:t>
      </w:r>
    </w:p>
    <w:p w:rsidR="00EF30A9" w:rsidRPr="00EF30A9" w:rsidRDefault="00EF30A9" w:rsidP="00EF30A9">
      <w:pPr>
        <w:pStyle w:val="BodyText"/>
        <w:rPr>
          <w:rFonts w:ascii="Verdana" w:hAnsi="Verdana"/>
        </w:rPr>
      </w:pPr>
      <w:r w:rsidRPr="00EF30A9">
        <w:rPr>
          <w:rFonts w:ascii="Verdana" w:hAnsi="Verdana"/>
        </w:rPr>
        <w:t>A test specification comment might have the following row:</w:t>
      </w:r>
    </w:p>
    <w:p w:rsidR="00EF30A9" w:rsidRDefault="00EF30A9" w:rsidP="00EF30A9">
      <w:pPr>
        <w:pStyle w:val="code"/>
      </w:pPr>
      <w:r w:rsidRPr="00CE440E">
        <w:t>/*</w:t>
      </w:r>
      <w:r>
        <w:t xml:space="preserve"> </w:t>
      </w:r>
      <w:r w:rsidRPr="00CE440E">
        <w:t>MOCK: $(TOP)/uhf/uhf.h</w:t>
      </w:r>
      <w:r>
        <w:t xml:space="preserve"> */</w:t>
      </w:r>
    </w:p>
    <w:p w:rsidR="00EF30A9" w:rsidRDefault="00EF30A9" w:rsidP="00EF30A9">
      <w:pPr>
        <w:pStyle w:val="code"/>
      </w:pPr>
    </w:p>
    <w:p w:rsidR="00EF30A9" w:rsidRPr="00EF30A9" w:rsidRDefault="00EF30A9" w:rsidP="00EF30A9">
      <w:pPr>
        <w:pStyle w:val="BodyText"/>
        <w:rPr>
          <w:rFonts w:ascii="Verdana" w:hAnsi="Verdana"/>
        </w:rPr>
      </w:pPr>
      <w:r w:rsidRPr="00EF30A9">
        <w:rPr>
          <w:rFonts w:ascii="Verdana" w:hAnsi="Verdana"/>
        </w:rPr>
        <w:t xml:space="preserve">A fake file will then be generated and a function might look like this: </w:t>
      </w:r>
    </w:p>
    <w:p w:rsidR="00EF30A9" w:rsidRPr="00CE440E" w:rsidRDefault="00EF30A9" w:rsidP="00EF30A9">
      <w:pPr>
        <w:pStyle w:val="code"/>
      </w:pPr>
      <w:r w:rsidRPr="00CE440E">
        <w:t>U8 * uhfAlloc( U8 bufSize )</w:t>
      </w:r>
    </w:p>
    <w:p w:rsidR="00EF30A9" w:rsidRPr="00CE440E" w:rsidRDefault="00EF30A9" w:rsidP="00EF30A9">
      <w:pPr>
        <w:pStyle w:val="code"/>
      </w:pPr>
      <w:r w:rsidRPr="00CE440E">
        <w:t>{</w:t>
      </w:r>
    </w:p>
    <w:p w:rsidR="00EF30A9" w:rsidRPr="00CE440E" w:rsidRDefault="00EF30A9" w:rsidP="00EF30A9">
      <w:pPr>
        <w:pStyle w:val="code"/>
      </w:pPr>
      <w:r w:rsidRPr="00CE440E">
        <w:t xml:space="preserve">    icdFakeEnter( uhfAlloc );</w:t>
      </w:r>
    </w:p>
    <w:p w:rsidR="00EF30A9" w:rsidRPr="00CE440E" w:rsidRDefault="00EF30A9" w:rsidP="00EF30A9">
      <w:pPr>
        <w:pStyle w:val="code"/>
      </w:pPr>
      <w:r w:rsidRPr="00CE440E">
        <w:t xml:space="preserve">    icdFakeParam( 0, bufSize );</w:t>
      </w:r>
    </w:p>
    <w:p w:rsidR="00EF30A9" w:rsidRPr="00CE440E" w:rsidRDefault="00EF30A9" w:rsidP="00EF30A9">
      <w:pPr>
        <w:pStyle w:val="code"/>
      </w:pPr>
      <w:r w:rsidRPr="00CE440E">
        <w:t xml:space="preserve">    return </w:t>
      </w:r>
      <w:r w:rsidR="00DD4035" w:rsidRPr="00DD4035">
        <w:t>icdFakeExitReturnValue( U8 * );</w:t>
      </w:r>
    </w:p>
    <w:p w:rsidR="00EF30A9" w:rsidRDefault="00EF30A9" w:rsidP="00EF30A9">
      <w:pPr>
        <w:pStyle w:val="code"/>
      </w:pPr>
      <w:r w:rsidRPr="00CE440E">
        <w:t>}</w:t>
      </w:r>
    </w:p>
    <w:p w:rsidR="00EF30A9" w:rsidRPr="00CE440E" w:rsidRDefault="00EF30A9" w:rsidP="00EF30A9">
      <w:pPr>
        <w:pStyle w:val="code"/>
      </w:pPr>
    </w:p>
    <w:p w:rsidR="00EF30A9" w:rsidRDefault="00EF30A9" w:rsidP="00EF30A9">
      <w:pPr>
        <w:rPr>
          <w:lang w:val="en-GB"/>
        </w:rPr>
      </w:pPr>
      <w:r>
        <w:rPr>
          <w:lang w:val="en-GB"/>
        </w:rPr>
        <w:t>The function</w:t>
      </w:r>
      <w:ins w:id="40" w:author="Magnus Ivarsson" w:date="2013-09-27T14:16:00Z">
        <w:r w:rsidR="00DD4035">
          <w:rPr>
            <w:lang w:val="en-GB"/>
          </w:rPr>
          <w:t xml:space="preserve"> </w:t>
        </w:r>
      </w:ins>
      <w:r>
        <w:rPr>
          <w:lang w:val="en-GB"/>
        </w:rPr>
        <w:t xml:space="preserve">names used in the fake all starts with </w:t>
      </w:r>
      <w:proofErr w:type="spellStart"/>
      <w:r>
        <w:rPr>
          <w:lang w:val="en-GB"/>
        </w:rPr>
        <w:t>icdFake</w:t>
      </w:r>
      <w:proofErr w:type="spellEnd"/>
      <w:r>
        <w:rPr>
          <w:lang w:val="en-GB"/>
        </w:rPr>
        <w:t xml:space="preserve">. Do not forget to call the </w:t>
      </w:r>
      <w:proofErr w:type="spellStart"/>
      <w:ins w:id="41" w:author="Magnus Ivarsson" w:date="2013-09-27T14:16:00Z">
        <w:r w:rsidR="00C651F9" w:rsidRPr="00C651F9">
          <w:rPr>
            <w:lang w:val="en-US"/>
            <w:rPrChange w:id="42" w:author="Magnus Ivarsson" w:date="2013-09-27T14:16:00Z">
              <w:rPr/>
            </w:rPrChange>
          </w:rPr>
          <w:t>icdFakeExitReturnValue</w:t>
        </w:r>
        <w:proofErr w:type="spellEnd"/>
        <w:r w:rsidR="00C651F9" w:rsidRPr="00C651F9">
          <w:rPr>
            <w:lang w:val="en-US"/>
            <w:rPrChange w:id="43" w:author="Magnus Ivarsson" w:date="2013-09-27T14:16:00Z">
              <w:rPr/>
            </w:rPrChange>
          </w:rPr>
          <w:t>( &lt;type&gt; ) or</w:t>
        </w:r>
        <w:r w:rsidR="00DD4035">
          <w:rPr>
            <w:lang w:val="en-GB"/>
          </w:rPr>
          <w:t xml:space="preserve"> </w:t>
        </w:r>
      </w:ins>
      <w:proofErr w:type="spellStart"/>
      <w:r>
        <w:rPr>
          <w:lang w:val="en-GB"/>
        </w:rPr>
        <w:t>icdFakeExit</w:t>
      </w:r>
      <w:proofErr w:type="spellEnd"/>
      <w:r>
        <w:rPr>
          <w:lang w:val="en-GB"/>
        </w:rPr>
        <w:t xml:space="preserve">() </w:t>
      </w:r>
      <w:del w:id="44" w:author="Magnus Ivarsson" w:date="2013-09-27T14:16:00Z">
        <w:r w:rsidDel="00DD4035">
          <w:rPr>
            <w:lang w:val="en-GB"/>
          </w:rPr>
          <w:delText xml:space="preserve">even </w:delText>
        </w:r>
      </w:del>
      <w:r>
        <w:rPr>
          <w:lang w:val="en-GB"/>
        </w:rPr>
        <w:t xml:space="preserve">if no return value shall be returned, it is in </w:t>
      </w:r>
      <w:del w:id="45" w:author="Magnus Ivarsson" w:date="2013-09-27T14:17:00Z">
        <w:r w:rsidDel="00DD4035">
          <w:rPr>
            <w:lang w:val="en-GB"/>
          </w:rPr>
          <w:delText xml:space="preserve">this </w:delText>
        </w:r>
      </w:del>
      <w:proofErr w:type="spellStart"/>
      <w:ins w:id="46" w:author="Magnus Ivarsson" w:date="2013-09-27T14:17:00Z">
        <w:r w:rsidR="00DD4035">
          <w:rPr>
            <w:lang w:val="en-GB"/>
          </w:rPr>
          <w:t>theese</w:t>
        </w:r>
        <w:proofErr w:type="spellEnd"/>
        <w:r w:rsidR="00DD4035">
          <w:rPr>
            <w:lang w:val="en-GB"/>
          </w:rPr>
          <w:t xml:space="preserve"> </w:t>
        </w:r>
      </w:ins>
      <w:r>
        <w:rPr>
          <w:lang w:val="en-GB"/>
        </w:rPr>
        <w:t>function</w:t>
      </w:r>
      <w:ins w:id="47" w:author="Magnus Ivarsson" w:date="2013-09-27T14:17:00Z">
        <w:r w:rsidR="00DD4035">
          <w:rPr>
            <w:lang w:val="en-GB"/>
          </w:rPr>
          <w:t>s</w:t>
        </w:r>
      </w:ins>
      <w:r>
        <w:rPr>
          <w:lang w:val="en-GB"/>
        </w:rPr>
        <w:t xml:space="preserve"> that the evaluation of the call takes place.</w:t>
      </w:r>
    </w:p>
    <w:p w:rsidR="00EF30A9" w:rsidRPr="00EF30A9" w:rsidRDefault="00EF30A9" w:rsidP="00EF30A9">
      <w:pPr>
        <w:pStyle w:val="BodyText"/>
        <w:rPr>
          <w:rFonts w:ascii="Verdana" w:hAnsi="Verdana"/>
        </w:rPr>
      </w:pPr>
      <w:r w:rsidRPr="00EF30A9">
        <w:rPr>
          <w:rFonts w:ascii="Verdana" w:hAnsi="Verdana"/>
        </w:rPr>
        <w:t>The test might contain these rows, simulating that no memory were available, note that the expectations are set up before the DUT is called:</w:t>
      </w:r>
    </w:p>
    <w:p w:rsidR="00EF30A9" w:rsidRPr="00CE440E" w:rsidRDefault="00EF30A9" w:rsidP="00EF30A9">
      <w:pPr>
        <w:pStyle w:val="code"/>
      </w:pPr>
      <w:r w:rsidRPr="00CE440E">
        <w:t>icdTestExpectMock( uhfAlloc );</w:t>
      </w:r>
    </w:p>
    <w:p w:rsidR="00EF30A9" w:rsidRPr="00CE440E" w:rsidRDefault="00EF30A9" w:rsidP="00EF30A9">
      <w:pPr>
        <w:pStyle w:val="code"/>
      </w:pPr>
      <w:r w:rsidRPr="00CE440E">
        <w:t>icdTestParam( 0, SIZEOF_RESPONSE_MESSAGE );</w:t>
      </w:r>
    </w:p>
    <w:p w:rsidR="00EF30A9" w:rsidRDefault="00EF30A9" w:rsidP="00EF30A9">
      <w:pPr>
        <w:pStyle w:val="code"/>
      </w:pPr>
      <w:r w:rsidRPr="00CE440E">
        <w:t xml:space="preserve">icdTestReturnValue( </w:t>
      </w:r>
      <w:ins w:id="48" w:author="Magnus Ivarsson" w:date="2013-09-27T14:17:00Z">
        <w:r w:rsidR="00DD4035">
          <w:t xml:space="preserve">NULL </w:t>
        </w:r>
      </w:ins>
      <w:del w:id="49" w:author="Magnus Ivarsson" w:date="2013-09-27T14:17:00Z">
        <w:r w:rsidRPr="00CE440E" w:rsidDel="00DD4035">
          <w:delText xml:space="preserve">(U32)&amp;txMsg </w:delText>
        </w:r>
      </w:del>
      <w:r w:rsidRPr="00CE440E">
        <w:t>);</w:t>
      </w:r>
    </w:p>
    <w:p w:rsidR="00EF30A9" w:rsidRDefault="00EF30A9" w:rsidP="00EF30A9">
      <w:pPr>
        <w:pStyle w:val="code"/>
      </w:pPr>
      <w:r>
        <w:t>..</w:t>
      </w:r>
    </w:p>
    <w:p w:rsidR="00EF30A9" w:rsidRPr="00CE440E" w:rsidRDefault="00EF30A9" w:rsidP="00EF30A9">
      <w:pPr>
        <w:pStyle w:val="code"/>
      </w:pPr>
      <w:r>
        <w:t>callToTheDut(..)</w:t>
      </w:r>
    </w:p>
    <w:p w:rsidR="00EF30A9" w:rsidRDefault="00EF30A9" w:rsidP="00EF30A9">
      <w:pPr>
        <w:rPr>
          <w:lang w:val="en-GB"/>
        </w:rPr>
      </w:pPr>
      <w:r>
        <w:rPr>
          <w:lang w:val="en-GB"/>
        </w:rPr>
        <w:t xml:space="preserve">The </w:t>
      </w:r>
      <w:proofErr w:type="spellStart"/>
      <w:r>
        <w:rPr>
          <w:lang w:val="en-GB"/>
        </w:rPr>
        <w:t>functionnames</w:t>
      </w:r>
      <w:proofErr w:type="spellEnd"/>
      <w:r>
        <w:rPr>
          <w:lang w:val="en-GB"/>
        </w:rPr>
        <w:t xml:space="preserve"> (actually macros) used in the test all start with </w:t>
      </w:r>
      <w:proofErr w:type="spellStart"/>
      <w:r>
        <w:rPr>
          <w:lang w:val="en-GB"/>
        </w:rPr>
        <w:t>icdTest</w:t>
      </w:r>
      <w:proofErr w:type="spellEnd"/>
      <w:r>
        <w:rPr>
          <w:lang w:val="en-GB"/>
        </w:rPr>
        <w:t xml:space="preserve">, Look in the file </w:t>
      </w:r>
      <w:proofErr w:type="spellStart"/>
      <w:r>
        <w:rPr>
          <w:lang w:val="en-GB"/>
        </w:rPr>
        <w:t>icDouble.h</w:t>
      </w:r>
      <w:proofErr w:type="spellEnd"/>
      <w:r>
        <w:rPr>
          <w:lang w:val="en-GB"/>
        </w:rPr>
        <w:t xml:space="preserve"> for documentation of these functions.</w:t>
      </w:r>
    </w:p>
    <w:p w:rsidR="00EF30A9" w:rsidRDefault="00EF30A9" w:rsidP="00EF30A9">
      <w:pPr>
        <w:pStyle w:val="Heading2"/>
        <w:rPr>
          <w:lang w:val="en-GB"/>
        </w:rPr>
      </w:pPr>
      <w:bookmarkStart w:id="50" w:name="_Toc366477247"/>
      <w:r>
        <w:rPr>
          <w:lang w:val="en-GB"/>
        </w:rPr>
        <w:lastRenderedPageBreak/>
        <w:t>Running the Test</w:t>
      </w:r>
      <w:bookmarkEnd w:id="50"/>
    </w:p>
    <w:p w:rsidR="00EF30A9" w:rsidRDefault="00EF30A9" w:rsidP="00EF30A9">
      <w:pPr>
        <w:rPr>
          <w:lang w:val="en-GB"/>
        </w:rPr>
      </w:pPr>
      <w:r>
        <w:rPr>
          <w:lang w:val="en-GB"/>
        </w:rPr>
        <w:t>The make system is used to compile, link and run</w:t>
      </w:r>
      <w:r w:rsidRPr="00EA0F97">
        <w:rPr>
          <w:lang w:val="en-GB"/>
        </w:rPr>
        <w:t xml:space="preserve"> the test application, output is wr</w:t>
      </w:r>
      <w:r>
        <w:rPr>
          <w:lang w:val="en-GB"/>
        </w:rPr>
        <w:t>itten to standard output and a coverage report is generated</w:t>
      </w:r>
      <w:r w:rsidRPr="00EA0F97">
        <w:rPr>
          <w:lang w:val="en-GB"/>
        </w:rPr>
        <w:t>.</w:t>
      </w:r>
      <w:r>
        <w:rPr>
          <w:lang w:val="en-GB"/>
        </w:rPr>
        <w:t xml:space="preserve"> If run in </w:t>
      </w:r>
      <w:proofErr w:type="spellStart"/>
      <w:r>
        <w:rPr>
          <w:lang w:val="en-GB"/>
        </w:rPr>
        <w:t>teamcity</w:t>
      </w:r>
      <w:proofErr w:type="spellEnd"/>
      <w:r>
        <w:rPr>
          <w:lang w:val="en-GB"/>
        </w:rPr>
        <w:t xml:space="preserve"> some additional reports are generated to update the test count statistics.</w:t>
      </w:r>
    </w:p>
    <w:p w:rsidR="00EF30A9" w:rsidRDefault="00EF30A9" w:rsidP="00EF30A9">
      <w:pPr>
        <w:rPr>
          <w:lang w:val="en-GB"/>
        </w:rPr>
      </w:pPr>
      <w:r>
        <w:rPr>
          <w:lang w:val="en-GB"/>
        </w:rPr>
        <w:t xml:space="preserve">To start the test browse to the directory containing the </w:t>
      </w:r>
      <w:proofErr w:type="spellStart"/>
      <w:r>
        <w:rPr>
          <w:lang w:val="en-GB"/>
        </w:rPr>
        <w:t>makefile</w:t>
      </w:r>
      <w:proofErr w:type="spellEnd"/>
      <w:r>
        <w:rPr>
          <w:lang w:val="en-GB"/>
        </w:rPr>
        <w:t xml:space="preserve"> and type </w:t>
      </w:r>
      <w:r w:rsidRPr="00727432">
        <w:rPr>
          <w:rStyle w:val="codeChar"/>
        </w:rPr>
        <w:t xml:space="preserve">make </w:t>
      </w:r>
      <w:r>
        <w:rPr>
          <w:rStyle w:val="codeChar"/>
        </w:rPr>
        <w:t>icT</w:t>
      </w:r>
      <w:r w:rsidRPr="00727432">
        <w:rPr>
          <w:rStyle w:val="codeChar"/>
        </w:rPr>
        <w:t>est</w:t>
      </w:r>
      <w:r w:rsidRPr="00B740D8">
        <w:rPr>
          <w:lang w:val="en-GB"/>
        </w:rPr>
        <w:t>.</w:t>
      </w:r>
    </w:p>
    <w:p w:rsidR="00EF30A9" w:rsidRDefault="00EF30A9" w:rsidP="00EF30A9">
      <w:pPr>
        <w:pStyle w:val="code"/>
        <w:rPr>
          <w:b/>
        </w:rPr>
      </w:pPr>
      <w:r w:rsidRPr="00C32DD1">
        <w:t xml:space="preserve">make </w:t>
      </w:r>
      <w:r>
        <w:rPr>
          <w:b/>
        </w:rPr>
        <w:t>icT</w:t>
      </w:r>
      <w:r w:rsidRPr="00C32DD1">
        <w:rPr>
          <w:b/>
        </w:rPr>
        <w:t>est</w:t>
      </w:r>
    </w:p>
    <w:p w:rsidR="00EF30A9" w:rsidRDefault="00EF30A9" w:rsidP="00EF30A9">
      <w:pPr>
        <w:pStyle w:val="code"/>
        <w:rPr>
          <w:b/>
        </w:rPr>
      </w:pPr>
    </w:p>
    <w:p w:rsidR="00EF30A9" w:rsidRPr="00EF30A9" w:rsidRDefault="00EF30A9" w:rsidP="00EF30A9">
      <w:pPr>
        <w:rPr>
          <w:lang w:val="en-US"/>
        </w:rPr>
      </w:pPr>
      <w:r w:rsidRPr="00EF30A9">
        <w:rPr>
          <w:lang w:val="en-US"/>
        </w:rPr>
        <w:t xml:space="preserve">If you want to run a specific test only then </w:t>
      </w:r>
      <w:proofErr w:type="spellStart"/>
      <w:r w:rsidRPr="00EF30A9">
        <w:rPr>
          <w:lang w:val="en-US"/>
        </w:rPr>
        <w:t>icTest</w:t>
      </w:r>
      <w:proofErr w:type="spellEnd"/>
      <w:r w:rsidRPr="00EF30A9">
        <w:rPr>
          <w:lang w:val="en-US"/>
        </w:rPr>
        <w:t xml:space="preserve"> can be replaced with the test name:</w:t>
      </w:r>
    </w:p>
    <w:p w:rsidR="00EF30A9" w:rsidRDefault="00EF30A9" w:rsidP="00EF30A9">
      <w:pPr>
        <w:pStyle w:val="code"/>
        <w:rPr>
          <w:b/>
        </w:rPr>
      </w:pPr>
      <w:r w:rsidRPr="00C32DD1">
        <w:t xml:space="preserve">make </w:t>
      </w:r>
      <w:r w:rsidRPr="00C32DD1">
        <w:rPr>
          <w:b/>
        </w:rPr>
        <w:t>math</w:t>
      </w:r>
      <w:r>
        <w:rPr>
          <w:b/>
        </w:rPr>
        <w:t>Ic</w:t>
      </w:r>
      <w:r w:rsidRPr="00C32DD1">
        <w:rPr>
          <w:b/>
        </w:rPr>
        <w:t>Test</w:t>
      </w:r>
    </w:p>
    <w:p w:rsidR="00EF30A9" w:rsidRDefault="00EF30A9" w:rsidP="00EF30A9">
      <w:pPr>
        <w:pStyle w:val="code"/>
        <w:rPr>
          <w:b/>
        </w:rPr>
      </w:pPr>
    </w:p>
    <w:p w:rsidR="00EF30A9" w:rsidRDefault="00EF30A9" w:rsidP="00EF30A9">
      <w:pPr>
        <w:rPr>
          <w:lang w:val="en-GB"/>
        </w:rPr>
      </w:pPr>
      <w:r>
        <w:rPr>
          <w:lang w:val="en-GB"/>
        </w:rPr>
        <w:t xml:space="preserve">When there is a lot of tests the verbose output to </w:t>
      </w:r>
      <w:proofErr w:type="spellStart"/>
      <w:r>
        <w:rPr>
          <w:lang w:val="en-GB"/>
        </w:rPr>
        <w:t>stdout</w:t>
      </w:r>
      <w:proofErr w:type="spellEnd"/>
      <w:r>
        <w:rPr>
          <w:lang w:val="en-GB"/>
        </w:rPr>
        <w:t xml:space="preserve"> can be tiring, to improve the test speed the tests can be run with the _silent suffix</w:t>
      </w:r>
    </w:p>
    <w:p w:rsidR="00EF30A9" w:rsidRDefault="00EF30A9" w:rsidP="00EF30A9">
      <w:pPr>
        <w:pStyle w:val="code"/>
        <w:rPr>
          <w:b/>
        </w:rPr>
      </w:pPr>
      <w:r w:rsidRPr="00C32DD1">
        <w:t xml:space="preserve">make </w:t>
      </w:r>
      <w:r>
        <w:t>icT</w:t>
      </w:r>
      <w:r w:rsidRPr="00C32DD1">
        <w:rPr>
          <w:b/>
        </w:rPr>
        <w:t>est</w:t>
      </w:r>
      <w:r>
        <w:rPr>
          <w:b/>
        </w:rPr>
        <w:t>_silent</w:t>
      </w:r>
    </w:p>
    <w:p w:rsidR="00EF30A9" w:rsidRDefault="00EF30A9" w:rsidP="00EF30A9">
      <w:pPr>
        <w:pStyle w:val="code"/>
        <w:rPr>
          <w:b/>
        </w:rPr>
      </w:pPr>
      <w:r w:rsidRPr="00C32DD1">
        <w:t xml:space="preserve">make </w:t>
      </w:r>
      <w:r w:rsidRPr="00C32DD1">
        <w:rPr>
          <w:b/>
        </w:rPr>
        <w:t>math</w:t>
      </w:r>
      <w:r>
        <w:rPr>
          <w:b/>
        </w:rPr>
        <w:t>Ic</w:t>
      </w:r>
      <w:r w:rsidRPr="00C32DD1">
        <w:rPr>
          <w:b/>
        </w:rPr>
        <w:t>Test</w:t>
      </w:r>
      <w:r>
        <w:rPr>
          <w:b/>
        </w:rPr>
        <w:t>_silent</w:t>
      </w:r>
    </w:p>
    <w:p w:rsidR="00EF30A9" w:rsidRDefault="00EF30A9" w:rsidP="00EF30A9">
      <w:pPr>
        <w:pStyle w:val="code"/>
        <w:rPr>
          <w:b/>
        </w:rPr>
      </w:pPr>
    </w:p>
    <w:p w:rsidR="00EF30A9" w:rsidRDefault="00EF30A9" w:rsidP="00EF30A9">
      <w:pPr>
        <w:rPr>
          <w:lang w:val="en-GB"/>
        </w:rPr>
      </w:pPr>
      <w:r>
        <w:rPr>
          <w:lang w:val="en-GB"/>
        </w:rPr>
        <w:t>And for Hi-O it is also possible to generate a coverage report</w:t>
      </w:r>
    </w:p>
    <w:p w:rsidR="00EF30A9" w:rsidRDefault="00EF30A9" w:rsidP="00EF30A9">
      <w:pPr>
        <w:pStyle w:val="code"/>
        <w:rPr>
          <w:b/>
        </w:rPr>
      </w:pPr>
      <w:r w:rsidRPr="00C32DD1">
        <w:t xml:space="preserve">make </w:t>
      </w:r>
      <w:r>
        <w:rPr>
          <w:b/>
        </w:rPr>
        <w:t>icT</w:t>
      </w:r>
      <w:r w:rsidRPr="00C32DD1">
        <w:rPr>
          <w:b/>
        </w:rPr>
        <w:t>est</w:t>
      </w:r>
      <w:r>
        <w:rPr>
          <w:b/>
        </w:rPr>
        <w:t>_coverage</w:t>
      </w:r>
    </w:p>
    <w:p w:rsidR="00EF30A9" w:rsidRDefault="00EF30A9" w:rsidP="00EF30A9">
      <w:pPr>
        <w:pStyle w:val="code"/>
        <w:rPr>
          <w:b/>
        </w:rPr>
      </w:pPr>
      <w:r w:rsidRPr="00C32DD1">
        <w:t xml:space="preserve">make </w:t>
      </w:r>
      <w:r w:rsidRPr="00C32DD1">
        <w:rPr>
          <w:b/>
        </w:rPr>
        <w:t>math</w:t>
      </w:r>
      <w:r>
        <w:rPr>
          <w:b/>
        </w:rPr>
        <w:t>Ic</w:t>
      </w:r>
      <w:r w:rsidRPr="00C32DD1">
        <w:rPr>
          <w:b/>
        </w:rPr>
        <w:t>Test</w:t>
      </w:r>
      <w:r>
        <w:rPr>
          <w:b/>
        </w:rPr>
        <w:t>_coverage</w:t>
      </w:r>
    </w:p>
    <w:p w:rsidR="00EF30A9" w:rsidRPr="00C32DD1" w:rsidRDefault="00EF30A9" w:rsidP="00EF30A9">
      <w:pPr>
        <w:rPr>
          <w:lang w:val="en-GB"/>
        </w:rPr>
      </w:pPr>
    </w:p>
    <w:p w:rsidR="00EF30A9" w:rsidRPr="00EF30A9" w:rsidRDefault="00EF30A9" w:rsidP="00EF30A9">
      <w:pPr>
        <w:rPr>
          <w:sz w:val="28"/>
          <w:szCs w:val="28"/>
          <w:lang w:val="en-GB"/>
        </w:rPr>
      </w:pPr>
      <w:r w:rsidRPr="00EF30A9">
        <w:rPr>
          <w:sz w:val="28"/>
          <w:szCs w:val="28"/>
          <w:lang w:val="en-GB"/>
        </w:rPr>
        <w:t>Details</w:t>
      </w:r>
    </w:p>
    <w:p w:rsidR="00EF30A9" w:rsidRDefault="00EF30A9" w:rsidP="00EF30A9">
      <w:pPr>
        <w:pStyle w:val="Heading3"/>
        <w:rPr>
          <w:lang w:val="en-GB"/>
        </w:rPr>
      </w:pPr>
      <w:bookmarkStart w:id="51" w:name="_Toc366477248"/>
      <w:r>
        <w:rPr>
          <w:lang w:val="en-GB"/>
        </w:rPr>
        <w:t>Test Assertions</w:t>
      </w:r>
      <w:bookmarkEnd w:id="51"/>
    </w:p>
    <w:p w:rsidR="00EF30A9" w:rsidRPr="00EF30A9" w:rsidRDefault="00EF30A9" w:rsidP="00EF30A9">
      <w:pPr>
        <w:rPr>
          <w:lang w:val="en-US"/>
        </w:rPr>
      </w:pPr>
      <w:r w:rsidRPr="00EF30A9">
        <w:rPr>
          <w:lang w:val="en-US"/>
        </w:rPr>
        <w:t xml:space="preserve">A number of test assertions are available, please consult the </w:t>
      </w:r>
      <w:proofErr w:type="spellStart"/>
      <w:r w:rsidRPr="00EF30A9">
        <w:rPr>
          <w:lang w:val="en-US"/>
        </w:rPr>
        <w:t>test.h</w:t>
      </w:r>
      <w:proofErr w:type="spellEnd"/>
      <w:r w:rsidRPr="00EF30A9">
        <w:rPr>
          <w:lang w:val="en-US"/>
        </w:rPr>
        <w:t xml:space="preserve"> for an updated instruction.</w:t>
      </w:r>
    </w:p>
    <w:p w:rsidR="00EF30A9" w:rsidRPr="00EF30A9" w:rsidRDefault="00EF30A9" w:rsidP="00EF30A9">
      <w:pPr>
        <w:rPr>
          <w:lang w:val="en-US"/>
        </w:rPr>
      </w:pPr>
      <w:r w:rsidRPr="00EF30A9">
        <w:rPr>
          <w:lang w:val="en-US"/>
        </w:rPr>
        <w:t xml:space="preserve">The most used are </w:t>
      </w:r>
      <w:proofErr w:type="spellStart"/>
      <w:r w:rsidRPr="00EF30A9">
        <w:rPr>
          <w:lang w:val="en-US"/>
        </w:rPr>
        <w:t>testAssert</w:t>
      </w:r>
      <w:proofErr w:type="spellEnd"/>
      <w:r w:rsidRPr="00EF30A9">
        <w:rPr>
          <w:lang w:val="en-US"/>
        </w:rPr>
        <w:t xml:space="preserve"> and </w:t>
      </w:r>
      <w:proofErr w:type="spellStart"/>
      <w:r w:rsidRPr="00EF30A9">
        <w:rPr>
          <w:lang w:val="en-US"/>
        </w:rPr>
        <w:t>testAssertEqual</w:t>
      </w:r>
      <w:proofErr w:type="spellEnd"/>
      <w:r w:rsidRPr="00EF30A9">
        <w:rPr>
          <w:lang w:val="en-US"/>
        </w:rPr>
        <w:t xml:space="preserve">. The error output contains a copy of the assertion, if you want to provide a better explanation on what went wrong the </w:t>
      </w:r>
      <w:proofErr w:type="spellStart"/>
      <w:r w:rsidRPr="00EF30A9">
        <w:rPr>
          <w:lang w:val="en-US"/>
        </w:rPr>
        <w:t>testAssertStr</w:t>
      </w:r>
      <w:proofErr w:type="spellEnd"/>
      <w:r w:rsidRPr="00EF30A9">
        <w:rPr>
          <w:lang w:val="en-US"/>
        </w:rPr>
        <w:t xml:space="preserve">( assertion, ( </w:t>
      </w:r>
      <w:proofErr w:type="spellStart"/>
      <w:r w:rsidRPr="00EF30A9">
        <w:rPr>
          <w:lang w:val="en-US"/>
        </w:rPr>
        <w:t>prf</w:t>
      </w:r>
      <w:proofErr w:type="spellEnd"/>
      <w:r w:rsidRPr="00EF30A9">
        <w:rPr>
          <w:lang w:val="en-US"/>
        </w:rPr>
        <w:t xml:space="preserve"> )) can be used where “</w:t>
      </w:r>
      <w:proofErr w:type="spellStart"/>
      <w:r w:rsidRPr="00EF30A9">
        <w:rPr>
          <w:lang w:val="en-US"/>
        </w:rPr>
        <w:t>prf</w:t>
      </w:r>
      <w:proofErr w:type="spellEnd"/>
      <w:r w:rsidRPr="00EF30A9">
        <w:rPr>
          <w:lang w:val="en-US"/>
        </w:rPr>
        <w:t xml:space="preserve">” is a format string and possibly a few arguments like you would use in a </w:t>
      </w:r>
      <w:proofErr w:type="spellStart"/>
      <w:r w:rsidRPr="00EF30A9">
        <w:rPr>
          <w:lang w:val="en-US"/>
        </w:rPr>
        <w:t>printf</w:t>
      </w:r>
      <w:proofErr w:type="spellEnd"/>
      <w:r w:rsidRPr="00EF30A9">
        <w:rPr>
          <w:lang w:val="en-US"/>
        </w:rPr>
        <w:t xml:space="preserve"> call. (See the </w:t>
      </w:r>
      <w:r w:rsidRPr="00EF30A9">
        <w:rPr>
          <w:i/>
          <w:lang w:val="en-US"/>
        </w:rPr>
        <w:t>italic</w:t>
      </w:r>
      <w:r w:rsidRPr="00EF30A9">
        <w:rPr>
          <w:lang w:val="en-US"/>
        </w:rPr>
        <w:t xml:space="preserve"> text below)</w:t>
      </w:r>
    </w:p>
    <w:p w:rsidR="00EF30A9" w:rsidRDefault="00EF30A9" w:rsidP="00EF30A9">
      <w:pPr>
        <w:pStyle w:val="code"/>
      </w:pPr>
      <w:r>
        <w:t>a = 2;</w:t>
      </w:r>
    </w:p>
    <w:p w:rsidR="00EF30A9" w:rsidRDefault="00EF30A9" w:rsidP="00EF30A9">
      <w:pPr>
        <w:pStyle w:val="code"/>
      </w:pPr>
      <w:r>
        <w:t>b = 1;</w:t>
      </w:r>
    </w:p>
    <w:p w:rsidR="00EF30A9" w:rsidRDefault="00EF30A9" w:rsidP="00EF30A9">
      <w:pPr>
        <w:pStyle w:val="code"/>
      </w:pPr>
      <w:r w:rsidRPr="00EA0F97">
        <w:t>test</w:t>
      </w:r>
      <w:r>
        <w:t>Assert</w:t>
      </w:r>
      <w:r w:rsidRPr="00EA0F97">
        <w:t xml:space="preserve">( </w:t>
      </w:r>
      <w:r>
        <w:t>!strncmp( "apa", "monkey", 5</w:t>
      </w:r>
      <w:r w:rsidRPr="00EA0F97">
        <w:t xml:space="preserve"> )</w:t>
      </w:r>
      <w:r>
        <w:t>)</w:t>
      </w:r>
      <w:r w:rsidRPr="00EA0F97">
        <w:t>;</w:t>
      </w:r>
    </w:p>
    <w:p w:rsidR="00EF30A9" w:rsidRDefault="00EF30A9" w:rsidP="00EF30A9">
      <w:pPr>
        <w:pStyle w:val="code"/>
      </w:pPr>
      <w:r w:rsidRPr="00EA0F97">
        <w:t>test</w:t>
      </w:r>
      <w:r>
        <w:t>AssertStr</w:t>
      </w:r>
      <w:r w:rsidRPr="00EA0F97">
        <w:t xml:space="preserve">( </w:t>
      </w:r>
      <w:r>
        <w:t xml:space="preserve">a &lt; b, </w:t>
      </w:r>
      <w:r w:rsidRPr="004862CC">
        <w:rPr>
          <w:i/>
        </w:rPr>
        <w:t>("(a == %d) is not less than (b == %d)", a, b)</w:t>
      </w:r>
      <w:r>
        <w:rPr>
          <w:i/>
        </w:rPr>
        <w:t xml:space="preserve"> </w:t>
      </w:r>
      <w:r>
        <w:t>)</w:t>
      </w:r>
      <w:r w:rsidRPr="00EA0F97">
        <w:t>;</w:t>
      </w:r>
    </w:p>
    <w:p w:rsidR="00EF30A9" w:rsidRDefault="00EF30A9" w:rsidP="00EF30A9">
      <w:pPr>
        <w:pStyle w:val="code"/>
      </w:pPr>
      <w:r w:rsidRPr="00EA0F97">
        <w:t>test</w:t>
      </w:r>
      <w:r>
        <w:t>AssertEqual</w:t>
      </w:r>
      <w:r w:rsidRPr="00EA0F97">
        <w:t>(</w:t>
      </w:r>
      <w:r>
        <w:t xml:space="preserve"> a, b </w:t>
      </w:r>
      <w:r w:rsidRPr="00EA0F97">
        <w:t>);</w:t>
      </w:r>
    </w:p>
    <w:p w:rsidR="00EF30A9" w:rsidRPr="00EF30A9" w:rsidRDefault="00EF30A9" w:rsidP="00EF30A9">
      <w:pPr>
        <w:rPr>
          <w:lang w:val="en-US"/>
        </w:rPr>
      </w:pPr>
      <w:r w:rsidRPr="00EF30A9">
        <w:rPr>
          <w:lang w:val="en-US"/>
        </w:rPr>
        <w:t xml:space="preserve">These rows will give error messages in </w:t>
      </w:r>
      <w:proofErr w:type="spellStart"/>
      <w:r w:rsidRPr="00EF30A9">
        <w:rPr>
          <w:lang w:val="en-US"/>
        </w:rPr>
        <w:t>stdout</w:t>
      </w:r>
      <w:proofErr w:type="spellEnd"/>
      <w:r w:rsidRPr="00EF30A9">
        <w:rPr>
          <w:lang w:val="en-US"/>
        </w:rPr>
        <w:t xml:space="preserve"> and is parsed into the eclipse problem view, </w:t>
      </w:r>
      <w:proofErr w:type="spellStart"/>
      <w:r w:rsidRPr="00EF30A9">
        <w:rPr>
          <w:lang w:val="en-US"/>
        </w:rPr>
        <w:t>doubleclicking</w:t>
      </w:r>
      <w:proofErr w:type="spellEnd"/>
      <w:r w:rsidRPr="00EF30A9">
        <w:rPr>
          <w:lang w:val="en-US"/>
        </w:rPr>
        <w:t xml:space="preserve"> on them brings you to the correct file. </w:t>
      </w:r>
    </w:p>
    <w:p w:rsidR="00EF30A9" w:rsidRPr="00EF30A9" w:rsidRDefault="00EF30A9" w:rsidP="00EF30A9">
      <w:pPr>
        <w:rPr>
          <w:lang w:val="en-US"/>
        </w:rPr>
      </w:pPr>
      <w:r>
        <w:rPr>
          <w:noProof/>
        </w:rPr>
        <w:drawing>
          <wp:inline distT="0" distB="0" distL="0" distR="0">
            <wp:extent cx="3115310" cy="53149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t="12476" b="41725"/>
                    <a:stretch>
                      <a:fillRect/>
                    </a:stretch>
                  </pic:blipFill>
                  <pic:spPr bwMode="auto">
                    <a:xfrm>
                      <a:off x="0" y="0"/>
                      <a:ext cx="3115310" cy="531495"/>
                    </a:xfrm>
                    <a:prstGeom prst="rect">
                      <a:avLst/>
                    </a:prstGeom>
                    <a:noFill/>
                    <a:ln w="9525">
                      <a:noFill/>
                      <a:miter lim="800000"/>
                      <a:headEnd/>
                      <a:tailEnd/>
                    </a:ln>
                  </pic:spPr>
                </pic:pic>
              </a:graphicData>
            </a:graphic>
          </wp:inline>
        </w:drawing>
      </w:r>
    </w:p>
    <w:p w:rsidR="00EF30A9" w:rsidRDefault="00EF30A9" w:rsidP="00EF30A9">
      <w:pPr>
        <w:rPr>
          <w:lang w:val="en-GB"/>
        </w:rPr>
      </w:pPr>
    </w:p>
    <w:p w:rsidR="00EF30A9" w:rsidRPr="00EF30A9" w:rsidRDefault="00EF30A9" w:rsidP="00EF30A9">
      <w:pPr>
        <w:rPr>
          <w:lang w:val="en-GB"/>
        </w:rPr>
      </w:pPr>
      <w:r w:rsidRPr="00EF30A9">
        <w:rPr>
          <w:lang w:val="en-GB"/>
        </w:rPr>
        <w:t>Some more assertions from the test framework:</w:t>
      </w:r>
    </w:p>
    <w:tbl>
      <w:tblPr>
        <w:tblStyle w:val="Tablestyle1"/>
        <w:tblW w:w="9072" w:type="dxa"/>
        <w:tblInd w:w="108" w:type="dxa"/>
        <w:tblLook w:val="0480" w:firstRow="0" w:lastRow="0" w:firstColumn="1" w:lastColumn="0" w:noHBand="0" w:noVBand="1"/>
      </w:tblPr>
      <w:tblGrid>
        <w:gridCol w:w="3969"/>
        <w:gridCol w:w="5103"/>
      </w:tblGrid>
      <w:tr w:rsidR="00EF30A9" w:rsidRPr="00446674" w:rsidTr="00C57252">
        <w:tc>
          <w:tcPr>
            <w:tcW w:w="3969" w:type="dxa"/>
          </w:tcPr>
          <w:p w:rsidR="00EF30A9" w:rsidRPr="00C57252" w:rsidRDefault="00C57252" w:rsidP="0088486B">
            <w:pPr>
              <w:pStyle w:val="Tabletext"/>
              <w:rPr>
                <w:rFonts w:ascii="Courier New" w:hAnsi="Courier New" w:cs="Courier New"/>
                <w:color w:val="000000"/>
                <w:sz w:val="16"/>
                <w:szCs w:val="16"/>
                <w:lang w:val="sv-SE" w:eastAsia="zh-CN"/>
              </w:rPr>
            </w:pPr>
            <w:r w:rsidRPr="00C57252">
              <w:rPr>
                <w:rFonts w:ascii="Courier New" w:hAnsi="Courier New" w:cs="Courier New"/>
                <w:color w:val="000000"/>
                <w:sz w:val="16"/>
                <w:szCs w:val="16"/>
                <w:lang w:val="sv-SE" w:eastAsia="zh-CN"/>
              </w:rPr>
              <w:t>testAssert( assertion )</w:t>
            </w:r>
          </w:p>
        </w:tc>
        <w:tc>
          <w:tcPr>
            <w:tcW w:w="5103" w:type="dxa"/>
          </w:tcPr>
          <w:p w:rsidR="00EF30A9" w:rsidRPr="0028428C" w:rsidRDefault="00C57252" w:rsidP="0088486B">
            <w:pPr>
              <w:pStyle w:val="Tabletext"/>
              <w:rPr>
                <w:lang w:val="en-US"/>
              </w:rPr>
            </w:pPr>
            <w:r w:rsidRPr="002F14B3">
              <w:rPr>
                <w:rFonts w:ascii="Courier New" w:hAnsi="Courier New" w:cs="Courier New"/>
                <w:sz w:val="16"/>
                <w:szCs w:val="16"/>
              </w:rPr>
              <w:t>Fail if not (assertion)</w:t>
            </w:r>
          </w:p>
        </w:tc>
      </w:tr>
      <w:tr w:rsidR="00EF30A9" w:rsidRPr="00446674" w:rsidTr="00C57252">
        <w:tc>
          <w:tcPr>
            <w:tcW w:w="3969" w:type="dxa"/>
          </w:tcPr>
          <w:p w:rsidR="00EF30A9" w:rsidRPr="00490FD0" w:rsidRDefault="00C57252" w:rsidP="0088486B">
            <w:pPr>
              <w:pStyle w:val="Tabletext"/>
            </w:pPr>
            <w:r w:rsidRPr="002F14B3">
              <w:rPr>
                <w:rFonts w:ascii="Courier New" w:hAnsi="Courier New" w:cs="Courier New"/>
                <w:color w:val="000000"/>
                <w:sz w:val="16"/>
                <w:szCs w:val="16"/>
                <w:lang w:val="sv-SE" w:eastAsia="zh-CN"/>
              </w:rPr>
              <w:t>testAssertStr( assertion, prf )</w:t>
            </w:r>
          </w:p>
        </w:tc>
        <w:tc>
          <w:tcPr>
            <w:tcW w:w="5103" w:type="dxa"/>
          </w:tcPr>
          <w:p w:rsidR="00C57252" w:rsidRPr="002F14B3" w:rsidRDefault="00C57252" w:rsidP="00C57252">
            <w:pPr>
              <w:pStyle w:val="BodyText"/>
              <w:rPr>
                <w:rFonts w:ascii="Courier New" w:hAnsi="Courier New" w:cs="Courier New"/>
                <w:sz w:val="16"/>
                <w:szCs w:val="16"/>
              </w:rPr>
            </w:pPr>
            <w:r w:rsidRPr="002F14B3">
              <w:rPr>
                <w:rFonts w:ascii="Courier New" w:hAnsi="Courier New" w:cs="Courier New"/>
                <w:sz w:val="16"/>
                <w:szCs w:val="16"/>
              </w:rPr>
              <w:t>Fail and print the (</w:t>
            </w:r>
            <w:proofErr w:type="spellStart"/>
            <w:r w:rsidRPr="002F14B3">
              <w:rPr>
                <w:rFonts w:ascii="Courier New" w:hAnsi="Courier New" w:cs="Courier New"/>
                <w:sz w:val="16"/>
                <w:szCs w:val="16"/>
              </w:rPr>
              <w:t>prf</w:t>
            </w:r>
            <w:proofErr w:type="spellEnd"/>
            <w:r w:rsidRPr="002F14B3">
              <w:rPr>
                <w:rFonts w:ascii="Courier New" w:hAnsi="Courier New" w:cs="Courier New"/>
                <w:sz w:val="16"/>
                <w:szCs w:val="16"/>
              </w:rPr>
              <w:t xml:space="preserve">) if not (assertion), a </w:t>
            </w:r>
            <w:proofErr w:type="spellStart"/>
            <w:r w:rsidRPr="002F14B3">
              <w:rPr>
                <w:rFonts w:ascii="Courier New" w:hAnsi="Courier New" w:cs="Courier New"/>
                <w:sz w:val="16"/>
                <w:szCs w:val="16"/>
              </w:rPr>
              <w:t>prf</w:t>
            </w:r>
            <w:proofErr w:type="spellEnd"/>
            <w:r w:rsidRPr="002F14B3">
              <w:rPr>
                <w:rFonts w:ascii="Courier New" w:hAnsi="Courier New" w:cs="Courier New"/>
                <w:sz w:val="16"/>
                <w:szCs w:val="16"/>
              </w:rPr>
              <w:t xml:space="preserve"> is what you would write after a </w:t>
            </w:r>
            <w:proofErr w:type="spellStart"/>
            <w:r w:rsidRPr="002F14B3">
              <w:rPr>
                <w:rFonts w:ascii="Courier New" w:hAnsi="Courier New" w:cs="Courier New"/>
                <w:sz w:val="16"/>
                <w:szCs w:val="16"/>
              </w:rPr>
              <w:t>printf</w:t>
            </w:r>
            <w:proofErr w:type="spellEnd"/>
            <w:r w:rsidRPr="002F14B3">
              <w:rPr>
                <w:rFonts w:ascii="Courier New" w:hAnsi="Courier New" w:cs="Courier New"/>
                <w:sz w:val="16"/>
                <w:szCs w:val="16"/>
              </w:rPr>
              <w:t>.</w:t>
            </w:r>
          </w:p>
          <w:p w:rsidR="00EF30A9" w:rsidRPr="0028428C" w:rsidRDefault="00C57252" w:rsidP="00C57252">
            <w:pPr>
              <w:pStyle w:val="Tabletext"/>
              <w:rPr>
                <w:lang w:val="en-US"/>
              </w:rPr>
            </w:pPr>
            <w:proofErr w:type="spellStart"/>
            <w:r w:rsidRPr="002F14B3">
              <w:rPr>
                <w:rFonts w:ascii="Courier New" w:hAnsi="Courier New" w:cs="Courier New"/>
                <w:color w:val="000000"/>
                <w:sz w:val="16"/>
                <w:szCs w:val="16"/>
                <w:lang w:eastAsia="zh-CN"/>
              </w:rPr>
              <w:t>testAssertStr</w:t>
            </w:r>
            <w:proofErr w:type="spellEnd"/>
            <w:r w:rsidRPr="002F14B3">
              <w:rPr>
                <w:rFonts w:ascii="Courier New" w:hAnsi="Courier New" w:cs="Courier New"/>
                <w:color w:val="000000"/>
                <w:sz w:val="16"/>
                <w:szCs w:val="16"/>
                <w:lang w:eastAsia="zh-CN"/>
              </w:rPr>
              <w:t>( 1!=0, ( “</w:t>
            </w:r>
            <w:proofErr w:type="spellStart"/>
            <w:r w:rsidRPr="002F14B3">
              <w:rPr>
                <w:rFonts w:ascii="Courier New" w:hAnsi="Courier New" w:cs="Courier New"/>
                <w:color w:val="000000"/>
                <w:sz w:val="16"/>
                <w:szCs w:val="16"/>
                <w:lang w:eastAsia="zh-CN"/>
              </w:rPr>
              <w:t>apa</w:t>
            </w:r>
            <w:proofErr w:type="spellEnd"/>
            <w:r w:rsidRPr="002F14B3">
              <w:rPr>
                <w:rFonts w:ascii="Courier New" w:hAnsi="Courier New" w:cs="Courier New"/>
                <w:color w:val="000000"/>
                <w:sz w:val="16"/>
                <w:szCs w:val="16"/>
                <w:lang w:eastAsia="zh-CN"/>
              </w:rPr>
              <w:t xml:space="preserve"> %d”, 32 ));</w:t>
            </w: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testAssertEqual( expected, actual )</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testAssertNotEqual( expected, actual )</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lastRenderedPageBreak/>
              <w:t>testAssertNotNull( actual )</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testAssertMemCmpEqual( expected, was, numOfBytes )</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testAssertEqualString( expected, was)</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2F14B3"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testFail( prf )</w:t>
            </w:r>
          </w:p>
        </w:tc>
        <w:tc>
          <w:tcPr>
            <w:tcW w:w="5103" w:type="dxa"/>
          </w:tcPr>
          <w:p w:rsidR="00C57252" w:rsidRPr="002F14B3" w:rsidRDefault="00C57252" w:rsidP="0088486B">
            <w:pPr>
              <w:pStyle w:val="BodyText"/>
              <w:rPr>
                <w:rFonts w:ascii="Courier New" w:hAnsi="Courier New" w:cs="Courier New"/>
                <w:sz w:val="16"/>
                <w:szCs w:val="16"/>
              </w:rPr>
            </w:pPr>
          </w:p>
        </w:tc>
      </w:tr>
      <w:tr w:rsidR="00C57252" w:rsidRPr="008D109C" w:rsidTr="00C57252">
        <w:tblPrEx>
          <w:tblLook w:val="04A0" w:firstRow="1" w:lastRow="0" w:firstColumn="1" w:lastColumn="0" w:noHBand="0" w:noVBand="1"/>
        </w:tblPrEx>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r w:rsidRPr="002F14B3">
              <w:rPr>
                <w:rFonts w:ascii="Courier New" w:hAnsi="Courier New" w:cs="Courier New"/>
                <w:color w:val="000000"/>
                <w:sz w:val="16"/>
                <w:szCs w:val="16"/>
                <w:lang w:val="sv-SE" w:eastAsia="zh-CN"/>
              </w:rPr>
              <w:t>testTrack();</w:t>
            </w:r>
          </w:p>
        </w:tc>
        <w:tc>
          <w:tcPr>
            <w:tcW w:w="5103" w:type="dxa"/>
          </w:tcPr>
          <w:p w:rsidR="00C57252" w:rsidRPr="002F14B3" w:rsidRDefault="00C57252" w:rsidP="0088486B">
            <w:pPr>
              <w:pStyle w:val="BodyText"/>
              <w:rPr>
                <w:rFonts w:ascii="Courier New" w:hAnsi="Courier New" w:cs="Courier New"/>
                <w:sz w:val="16"/>
                <w:szCs w:val="16"/>
              </w:rPr>
            </w:pPr>
            <w:r w:rsidRPr="002F14B3">
              <w:rPr>
                <w:rFonts w:ascii="Courier New" w:hAnsi="Courier New" w:cs="Courier New"/>
                <w:sz w:val="16"/>
                <w:szCs w:val="16"/>
              </w:rPr>
              <w:t>Update the last known position, used to find segmentation faults</w:t>
            </w:r>
          </w:p>
        </w:tc>
      </w:tr>
    </w:tbl>
    <w:p w:rsidR="00EF30A9" w:rsidRPr="00C57252" w:rsidRDefault="00EF30A9" w:rsidP="00EF30A9">
      <w:pPr>
        <w:rPr>
          <w:lang w:val="en-GB"/>
        </w:rPr>
      </w:pPr>
    </w:p>
    <w:p w:rsidR="00EF30A9" w:rsidRDefault="00C57252" w:rsidP="00C57252">
      <w:pPr>
        <w:pStyle w:val="Heading3"/>
        <w:rPr>
          <w:lang w:val="en-GB"/>
        </w:rPr>
      </w:pPr>
      <w:bookmarkStart w:id="52" w:name="_Toc366477249"/>
      <w:r>
        <w:rPr>
          <w:lang w:val="en-GB"/>
        </w:rPr>
        <w:t>Handling (Testing) Error Assertions in the Code</w:t>
      </w:r>
      <w:bookmarkEnd w:id="52"/>
    </w:p>
    <w:p w:rsidR="00C57252" w:rsidRDefault="00C57252" w:rsidP="00C57252">
      <w:pPr>
        <w:rPr>
          <w:lang w:val="en-GB"/>
        </w:rPr>
      </w:pPr>
      <w:r>
        <w:rPr>
          <w:lang w:val="en-GB"/>
        </w:rPr>
        <w:t xml:space="preserve">It is possible to test that the production code has an IC_ERROR_ASSERT </w:t>
      </w:r>
      <w:ins w:id="53" w:author="Magnus Ivarsson" w:date="2013-09-27T14:18:00Z">
        <w:r w:rsidR="00DD4035">
          <w:rPr>
            <w:lang w:val="en-GB"/>
          </w:rPr>
          <w:t xml:space="preserve">or MBS_ASSERT </w:t>
        </w:r>
      </w:ins>
      <w:r>
        <w:rPr>
          <w:lang w:val="en-GB"/>
        </w:rPr>
        <w:t>to handle certain errors. This is done with the help of a special macro that wraps the call to the production code. You can think of it as a C-version of try-catch.</w:t>
      </w:r>
    </w:p>
    <w:p w:rsidR="00C57252" w:rsidRDefault="00C57252" w:rsidP="00C57252">
      <w:pPr>
        <w:pStyle w:val="code"/>
      </w:pPr>
    </w:p>
    <w:p w:rsidR="00C57252" w:rsidRPr="00B33870" w:rsidRDefault="00C57252" w:rsidP="00C57252">
      <w:pPr>
        <w:pStyle w:val="code"/>
        <w:rPr>
          <w:szCs w:val="16"/>
        </w:rPr>
      </w:pPr>
      <w:r w:rsidRPr="00B33870">
        <w:rPr>
          <w:szCs w:val="16"/>
        </w:rPr>
        <w:t xml:space="preserve">TEST_FUNCTION( </w:t>
      </w:r>
      <w:r w:rsidRPr="00B33870">
        <w:rPr>
          <w:b/>
          <w:bCs/>
          <w:szCs w:val="16"/>
        </w:rPr>
        <w:t>one_div_zero__is_handled_by_assertion</w:t>
      </w:r>
      <w:r w:rsidRPr="00B33870">
        <w:rPr>
          <w:szCs w:val="16"/>
        </w:rPr>
        <w:t xml:space="preserve"> )</w:t>
      </w:r>
    </w:p>
    <w:p w:rsidR="00C57252" w:rsidRPr="00B33870" w:rsidRDefault="00C57252" w:rsidP="00C57252">
      <w:pPr>
        <w:pStyle w:val="code"/>
        <w:rPr>
          <w:szCs w:val="16"/>
        </w:rPr>
      </w:pPr>
      <w:r w:rsidRPr="00B33870">
        <w:rPr>
          <w:szCs w:val="16"/>
        </w:rPr>
        <w:t>{</w:t>
      </w:r>
    </w:p>
    <w:p w:rsidR="00C57252" w:rsidRPr="00B33870" w:rsidRDefault="00C57252" w:rsidP="00C57252">
      <w:pPr>
        <w:pStyle w:val="code"/>
        <w:rPr>
          <w:szCs w:val="16"/>
        </w:rPr>
      </w:pPr>
      <w:r w:rsidRPr="00B33870">
        <w:rPr>
          <w:szCs w:val="16"/>
        </w:rPr>
        <w:t xml:space="preserve">    TEST_EXPECT_ASSERTION( mathDivide( 1, 0 ) );</w:t>
      </w:r>
    </w:p>
    <w:p w:rsidR="00C57252" w:rsidRPr="00B33870" w:rsidRDefault="00C57252" w:rsidP="00C57252">
      <w:pPr>
        <w:pStyle w:val="code"/>
        <w:rPr>
          <w:szCs w:val="16"/>
        </w:rPr>
      </w:pPr>
      <w:r w:rsidRPr="00B33870">
        <w:rPr>
          <w:szCs w:val="16"/>
        </w:rPr>
        <w:t>}</w:t>
      </w:r>
    </w:p>
    <w:p w:rsidR="00C57252" w:rsidRDefault="00C57252" w:rsidP="00C57252">
      <w:pPr>
        <w:pStyle w:val="code"/>
        <w:rPr>
          <w:szCs w:val="16"/>
        </w:rPr>
      </w:pPr>
    </w:p>
    <w:p w:rsidR="00C57252" w:rsidRDefault="00C57252" w:rsidP="00C57252">
      <w:pPr>
        <w:pStyle w:val="code"/>
        <w:rPr>
          <w:szCs w:val="16"/>
        </w:rPr>
      </w:pPr>
      <w:r>
        <w:rPr>
          <w:szCs w:val="16"/>
        </w:rPr>
        <w:t>#include “icAssert.h”</w:t>
      </w:r>
    </w:p>
    <w:p w:rsidR="00C57252" w:rsidRPr="00B33870" w:rsidRDefault="00C57252" w:rsidP="00C57252">
      <w:pPr>
        <w:pStyle w:val="code"/>
        <w:rPr>
          <w:szCs w:val="16"/>
        </w:rPr>
      </w:pPr>
      <w:r w:rsidRPr="004E1BF2">
        <w:t>U8</w:t>
      </w:r>
      <w:r w:rsidRPr="00B33870">
        <w:rPr>
          <w:szCs w:val="16"/>
        </w:rPr>
        <w:t xml:space="preserve"> </w:t>
      </w:r>
      <w:r w:rsidRPr="00B33870">
        <w:rPr>
          <w:b/>
          <w:bCs/>
          <w:szCs w:val="16"/>
        </w:rPr>
        <w:t>mathDivide</w:t>
      </w:r>
      <w:r w:rsidRPr="00B33870">
        <w:rPr>
          <w:szCs w:val="16"/>
        </w:rPr>
        <w:t xml:space="preserve">( </w:t>
      </w:r>
      <w:r w:rsidRPr="004E1BF2">
        <w:t>U8</w:t>
      </w:r>
      <w:r w:rsidRPr="00B33870">
        <w:rPr>
          <w:szCs w:val="16"/>
        </w:rPr>
        <w:t xml:space="preserve"> dividend, </w:t>
      </w:r>
      <w:r w:rsidRPr="004E1BF2">
        <w:t>U8</w:t>
      </w:r>
      <w:r w:rsidRPr="00B33870">
        <w:rPr>
          <w:szCs w:val="16"/>
        </w:rPr>
        <w:t xml:space="preserve"> divisor )</w:t>
      </w:r>
    </w:p>
    <w:p w:rsidR="00C57252" w:rsidRPr="00B33870" w:rsidRDefault="00C57252" w:rsidP="00C57252">
      <w:pPr>
        <w:pStyle w:val="code"/>
        <w:rPr>
          <w:szCs w:val="16"/>
        </w:rPr>
      </w:pPr>
      <w:r w:rsidRPr="00B33870">
        <w:rPr>
          <w:szCs w:val="16"/>
        </w:rPr>
        <w:t>{</w:t>
      </w:r>
    </w:p>
    <w:p w:rsidR="00C57252" w:rsidRPr="00B33870" w:rsidRDefault="00C57252" w:rsidP="00C57252">
      <w:pPr>
        <w:pStyle w:val="code"/>
        <w:rPr>
          <w:szCs w:val="16"/>
        </w:rPr>
      </w:pPr>
      <w:r w:rsidRPr="00B33870">
        <w:rPr>
          <w:szCs w:val="16"/>
        </w:rPr>
        <w:t xml:space="preserve">    </w:t>
      </w:r>
      <w:r>
        <w:rPr>
          <w:szCs w:val="16"/>
        </w:rPr>
        <w:t>icAssert</w:t>
      </w:r>
      <w:r w:rsidRPr="00B33870">
        <w:rPr>
          <w:szCs w:val="16"/>
        </w:rPr>
        <w:t>( 0 != divisor );</w:t>
      </w:r>
    </w:p>
    <w:p w:rsidR="00C57252" w:rsidRPr="00B33870" w:rsidRDefault="00C57252" w:rsidP="00C57252">
      <w:pPr>
        <w:pStyle w:val="code"/>
        <w:rPr>
          <w:szCs w:val="16"/>
        </w:rPr>
      </w:pPr>
      <w:r w:rsidRPr="00B33870">
        <w:rPr>
          <w:szCs w:val="16"/>
        </w:rPr>
        <w:t xml:space="preserve">    </w:t>
      </w:r>
      <w:r w:rsidRPr="004E1BF2">
        <w:t>return</w:t>
      </w:r>
      <w:r w:rsidRPr="00B33870">
        <w:rPr>
          <w:szCs w:val="16"/>
        </w:rPr>
        <w:t xml:space="preserve"> dividend / divisor;</w:t>
      </w:r>
    </w:p>
    <w:p w:rsidR="00C57252" w:rsidRDefault="00C57252" w:rsidP="00C57252">
      <w:pPr>
        <w:pStyle w:val="code"/>
        <w:rPr>
          <w:szCs w:val="16"/>
        </w:rPr>
      </w:pPr>
      <w:r w:rsidRPr="00B33870">
        <w:rPr>
          <w:szCs w:val="16"/>
        </w:rPr>
        <w:t>}</w:t>
      </w:r>
    </w:p>
    <w:p w:rsidR="00C57252" w:rsidRDefault="00C57252" w:rsidP="00C57252">
      <w:pPr>
        <w:pStyle w:val="code"/>
        <w:rPr>
          <w:szCs w:val="16"/>
        </w:rPr>
      </w:pPr>
    </w:p>
    <w:p w:rsidR="00C57252" w:rsidRDefault="00C57252" w:rsidP="00C57252">
      <w:r>
        <w:t>Some icAssertions:</w:t>
      </w:r>
    </w:p>
    <w:tbl>
      <w:tblPr>
        <w:tblStyle w:val="Tablestyle1"/>
        <w:tblW w:w="9072" w:type="dxa"/>
        <w:tblInd w:w="108" w:type="dxa"/>
        <w:tblLook w:val="0480" w:firstRow="0" w:lastRow="0" w:firstColumn="1" w:lastColumn="0" w:noHBand="0" w:noVBand="1"/>
      </w:tblPr>
      <w:tblGrid>
        <w:gridCol w:w="3969"/>
        <w:gridCol w:w="5103"/>
      </w:tblGrid>
      <w:tr w:rsidR="00C57252" w:rsidRPr="002F14B3" w:rsidTr="00C57252">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proofErr w:type="spellStart"/>
            <w:r w:rsidRPr="00C57252">
              <w:rPr>
                <w:rFonts w:ascii="Courier New" w:hAnsi="Courier New" w:cs="Courier New"/>
                <w:color w:val="000000"/>
                <w:sz w:val="16"/>
                <w:szCs w:val="16"/>
                <w:lang w:val="en-US" w:eastAsia="zh-CN"/>
              </w:rPr>
              <w:t>icAssert</w:t>
            </w:r>
            <w:proofErr w:type="spellEnd"/>
            <w:r w:rsidRPr="00C57252">
              <w:rPr>
                <w:rFonts w:ascii="Courier New" w:hAnsi="Courier New" w:cs="Courier New"/>
                <w:color w:val="000000"/>
                <w:sz w:val="16"/>
                <w:szCs w:val="16"/>
                <w:lang w:val="en-US" w:eastAsia="zh-CN"/>
              </w:rPr>
              <w:t>( assertion )</w:t>
            </w:r>
          </w:p>
        </w:tc>
        <w:tc>
          <w:tcPr>
            <w:tcW w:w="5103" w:type="dxa"/>
          </w:tcPr>
          <w:p w:rsidR="00C57252" w:rsidRPr="002F14B3" w:rsidRDefault="00C57252" w:rsidP="0088486B">
            <w:pPr>
              <w:pStyle w:val="BodyText"/>
              <w:rPr>
                <w:rFonts w:ascii="Courier New" w:hAnsi="Courier New" w:cs="Courier New"/>
                <w:sz w:val="16"/>
                <w:szCs w:val="16"/>
              </w:rPr>
            </w:pPr>
            <w:r w:rsidRPr="00C57252">
              <w:rPr>
                <w:rFonts w:ascii="Courier New" w:hAnsi="Courier New" w:cs="Courier New"/>
                <w:sz w:val="16"/>
                <w:szCs w:val="16"/>
                <w:lang w:val="sv-SE"/>
              </w:rPr>
              <w:t>Fail if not (assertion)</w:t>
            </w:r>
          </w:p>
        </w:tc>
      </w:tr>
      <w:tr w:rsidR="00C57252" w:rsidRPr="008D109C" w:rsidTr="00C57252">
        <w:tc>
          <w:tcPr>
            <w:tcW w:w="3969" w:type="dxa"/>
          </w:tcPr>
          <w:p w:rsidR="00C57252" w:rsidRPr="002F14B3" w:rsidRDefault="00C57252" w:rsidP="0088486B">
            <w:pPr>
              <w:pStyle w:val="BodyText"/>
              <w:rPr>
                <w:rFonts w:ascii="Courier New" w:hAnsi="Courier New" w:cs="Courier New"/>
                <w:color w:val="000000"/>
                <w:sz w:val="16"/>
                <w:szCs w:val="16"/>
                <w:lang w:val="sv-SE" w:eastAsia="zh-CN"/>
              </w:rPr>
            </w:pPr>
            <w:proofErr w:type="spellStart"/>
            <w:r w:rsidRPr="00C57252">
              <w:rPr>
                <w:rFonts w:ascii="Courier New" w:hAnsi="Courier New" w:cs="Courier New"/>
                <w:color w:val="000000"/>
                <w:sz w:val="16"/>
                <w:szCs w:val="16"/>
                <w:lang w:val="en-US" w:eastAsia="zh-CN"/>
              </w:rPr>
              <w:t>icAssertNotNull</w:t>
            </w:r>
            <w:proofErr w:type="spellEnd"/>
            <w:r w:rsidRPr="00C57252">
              <w:rPr>
                <w:rFonts w:ascii="Courier New" w:hAnsi="Courier New" w:cs="Courier New"/>
                <w:color w:val="000000"/>
                <w:sz w:val="16"/>
                <w:szCs w:val="16"/>
                <w:lang w:val="en-US" w:eastAsia="zh-CN"/>
              </w:rPr>
              <w:t xml:space="preserve">( </w:t>
            </w:r>
            <w:proofErr w:type="spellStart"/>
            <w:r w:rsidRPr="00C57252">
              <w:rPr>
                <w:rFonts w:ascii="Courier New" w:hAnsi="Courier New" w:cs="Courier New"/>
                <w:color w:val="000000"/>
                <w:sz w:val="16"/>
                <w:szCs w:val="16"/>
                <w:lang w:val="en-US" w:eastAsia="zh-CN"/>
              </w:rPr>
              <w:t>ptr</w:t>
            </w:r>
            <w:proofErr w:type="spellEnd"/>
            <w:r w:rsidRPr="00C57252">
              <w:rPr>
                <w:rFonts w:ascii="Courier New" w:hAnsi="Courier New" w:cs="Courier New"/>
                <w:color w:val="000000"/>
                <w:sz w:val="16"/>
                <w:szCs w:val="16"/>
                <w:lang w:val="en-US" w:eastAsia="zh-CN"/>
              </w:rPr>
              <w:t xml:space="preserve"> )</w:t>
            </w:r>
          </w:p>
        </w:tc>
        <w:tc>
          <w:tcPr>
            <w:tcW w:w="5103" w:type="dxa"/>
          </w:tcPr>
          <w:p w:rsidR="00C57252" w:rsidRPr="00C57252" w:rsidRDefault="00C57252" w:rsidP="0088486B">
            <w:pPr>
              <w:pStyle w:val="BodyText"/>
              <w:rPr>
                <w:rFonts w:ascii="Courier New" w:hAnsi="Courier New" w:cs="Courier New"/>
                <w:sz w:val="16"/>
                <w:szCs w:val="16"/>
                <w:lang w:val="en-US"/>
              </w:rPr>
            </w:pPr>
            <w:r w:rsidRPr="00C57252">
              <w:rPr>
                <w:rFonts w:ascii="Courier New" w:hAnsi="Courier New" w:cs="Courier New"/>
                <w:sz w:val="16"/>
                <w:szCs w:val="16"/>
                <w:lang w:val="en-US"/>
              </w:rPr>
              <w:t xml:space="preserve">Fail if </w:t>
            </w:r>
            <w:proofErr w:type="spellStart"/>
            <w:r w:rsidRPr="00C57252">
              <w:rPr>
                <w:rFonts w:ascii="Courier New" w:hAnsi="Courier New" w:cs="Courier New"/>
                <w:sz w:val="16"/>
                <w:szCs w:val="16"/>
                <w:lang w:val="en-US"/>
              </w:rPr>
              <w:t>ptr</w:t>
            </w:r>
            <w:proofErr w:type="spellEnd"/>
            <w:r w:rsidRPr="00C57252">
              <w:rPr>
                <w:rFonts w:ascii="Courier New" w:hAnsi="Courier New" w:cs="Courier New"/>
                <w:sz w:val="16"/>
                <w:szCs w:val="16"/>
                <w:lang w:val="en-US"/>
              </w:rPr>
              <w:t xml:space="preserve"> is NULL</w:t>
            </w:r>
          </w:p>
        </w:tc>
      </w:tr>
      <w:tr w:rsidR="00C57252" w:rsidRPr="002F14B3" w:rsidTr="00C57252">
        <w:tc>
          <w:tcPr>
            <w:tcW w:w="3969" w:type="dxa"/>
          </w:tcPr>
          <w:p w:rsidR="00C57252" w:rsidRPr="002F14B3" w:rsidRDefault="00C57252" w:rsidP="0088486B">
            <w:pPr>
              <w:pStyle w:val="BodyText"/>
              <w:rPr>
                <w:rFonts w:ascii="Courier New" w:hAnsi="Courier New" w:cs="Courier New"/>
                <w:color w:val="000000"/>
                <w:sz w:val="16"/>
                <w:szCs w:val="16"/>
                <w:lang w:eastAsia="zh-CN"/>
              </w:rPr>
            </w:pPr>
            <w:proofErr w:type="spellStart"/>
            <w:r w:rsidRPr="002F14B3">
              <w:rPr>
                <w:rFonts w:ascii="Courier New" w:hAnsi="Courier New" w:cs="Courier New"/>
                <w:color w:val="000000"/>
                <w:sz w:val="16"/>
                <w:szCs w:val="16"/>
                <w:lang w:eastAsia="zh-CN"/>
              </w:rPr>
              <w:t>icAssertEqual</w:t>
            </w:r>
            <w:proofErr w:type="spellEnd"/>
            <w:r w:rsidRPr="002F14B3">
              <w:rPr>
                <w:rFonts w:ascii="Courier New" w:hAnsi="Courier New" w:cs="Courier New"/>
                <w:color w:val="000000"/>
                <w:sz w:val="16"/>
                <w:szCs w:val="16"/>
                <w:lang w:eastAsia="zh-CN"/>
              </w:rPr>
              <w:t>(    expected, actual )</w:t>
            </w:r>
          </w:p>
        </w:tc>
        <w:tc>
          <w:tcPr>
            <w:tcW w:w="5103" w:type="dxa"/>
          </w:tcPr>
          <w:p w:rsidR="00C57252" w:rsidRPr="002F14B3" w:rsidRDefault="00C57252" w:rsidP="0088486B">
            <w:pPr>
              <w:pStyle w:val="BodyText"/>
              <w:rPr>
                <w:rFonts w:ascii="Courier New" w:hAnsi="Courier New" w:cs="Courier New"/>
                <w:sz w:val="16"/>
                <w:szCs w:val="16"/>
              </w:rPr>
            </w:pPr>
            <w:r>
              <w:rPr>
                <w:rFonts w:ascii="Courier New" w:hAnsi="Courier New" w:cs="Courier New"/>
                <w:sz w:val="16"/>
                <w:szCs w:val="16"/>
              </w:rPr>
              <w:t>Fail if expected != actual</w:t>
            </w:r>
          </w:p>
        </w:tc>
      </w:tr>
      <w:tr w:rsidR="00C57252" w:rsidRPr="002F14B3" w:rsidTr="00C57252">
        <w:tc>
          <w:tcPr>
            <w:tcW w:w="3969" w:type="dxa"/>
          </w:tcPr>
          <w:p w:rsidR="00C57252" w:rsidRPr="002F14B3" w:rsidRDefault="00C57252" w:rsidP="0088486B">
            <w:pPr>
              <w:pStyle w:val="BodyText"/>
              <w:rPr>
                <w:rFonts w:ascii="Courier New" w:hAnsi="Courier New" w:cs="Courier New"/>
                <w:color w:val="000000"/>
                <w:sz w:val="16"/>
                <w:szCs w:val="16"/>
                <w:lang w:eastAsia="zh-CN"/>
              </w:rPr>
            </w:pPr>
            <w:proofErr w:type="spellStart"/>
            <w:r w:rsidRPr="002F14B3">
              <w:rPr>
                <w:rFonts w:ascii="Courier New" w:hAnsi="Courier New" w:cs="Courier New"/>
                <w:color w:val="000000"/>
                <w:sz w:val="16"/>
                <w:szCs w:val="16"/>
                <w:lang w:eastAsia="zh-CN"/>
              </w:rPr>
              <w:t>icAssertNotEqual</w:t>
            </w:r>
            <w:proofErr w:type="spellEnd"/>
            <w:r w:rsidRPr="002F14B3">
              <w:rPr>
                <w:rFonts w:ascii="Courier New" w:hAnsi="Courier New" w:cs="Courier New"/>
                <w:color w:val="000000"/>
                <w:sz w:val="16"/>
                <w:szCs w:val="16"/>
                <w:lang w:eastAsia="zh-CN"/>
              </w:rPr>
              <w:t>( expected, actual )</w:t>
            </w:r>
          </w:p>
        </w:tc>
        <w:tc>
          <w:tcPr>
            <w:tcW w:w="5103" w:type="dxa"/>
          </w:tcPr>
          <w:p w:rsidR="00C57252" w:rsidRPr="002F14B3" w:rsidRDefault="00C57252" w:rsidP="0088486B">
            <w:pPr>
              <w:pStyle w:val="BodyText"/>
              <w:rPr>
                <w:rFonts w:ascii="Courier New" w:hAnsi="Courier New" w:cs="Courier New"/>
                <w:sz w:val="16"/>
                <w:szCs w:val="16"/>
              </w:rPr>
            </w:pPr>
            <w:r>
              <w:rPr>
                <w:rFonts w:ascii="Courier New" w:hAnsi="Courier New" w:cs="Courier New"/>
                <w:sz w:val="16"/>
                <w:szCs w:val="16"/>
              </w:rPr>
              <w:t>Fail if expected == actual</w:t>
            </w:r>
          </w:p>
        </w:tc>
      </w:tr>
    </w:tbl>
    <w:p w:rsidR="0028428C" w:rsidRDefault="0028428C" w:rsidP="006B7D0D">
      <w:pPr>
        <w:rPr>
          <w:lang w:val="en-GB"/>
        </w:rPr>
      </w:pPr>
    </w:p>
    <w:p w:rsidR="0028428C" w:rsidRDefault="00C57252" w:rsidP="00C57252">
      <w:pPr>
        <w:pStyle w:val="Heading3"/>
        <w:rPr>
          <w:lang w:val="en-GB"/>
        </w:rPr>
      </w:pPr>
      <w:bookmarkStart w:id="54" w:name="_Toc366477250"/>
      <w:r>
        <w:rPr>
          <w:lang w:val="en-GB"/>
        </w:rPr>
        <w:t>Segmentation Faults</w:t>
      </w:r>
      <w:bookmarkEnd w:id="54"/>
    </w:p>
    <w:p w:rsidR="00C57252" w:rsidRPr="00EA0F97" w:rsidRDefault="00C57252" w:rsidP="00C57252">
      <w:pPr>
        <w:pStyle w:val="BodyText"/>
      </w:pPr>
      <w:r w:rsidRPr="00C57252">
        <w:rPr>
          <w:rFonts w:ascii="Verdana" w:hAnsi="Verdana"/>
        </w:rPr>
        <w:t xml:space="preserve">Segmentation faults arise when addressing of illegal memory occurs. Since this can happen anywhere in the program pinpointing the exact location can be tricky. Some help is given telling you where the last </w:t>
      </w:r>
      <w:r>
        <w:rPr>
          <w:rStyle w:val="codeChar"/>
        </w:rPr>
        <w:t>testAssert</w:t>
      </w:r>
      <w:r w:rsidRPr="00EA0F97">
        <w:t xml:space="preserve"> </w:t>
      </w:r>
      <w:r w:rsidRPr="00C57252">
        <w:rPr>
          <w:rFonts w:ascii="Verdana" w:hAnsi="Verdana"/>
        </w:rPr>
        <w:t xml:space="preserve">macro where used. To further pinpoint the location without the assertion and string you might want to use the </w:t>
      </w:r>
      <w:r w:rsidRPr="00627F21">
        <w:rPr>
          <w:rStyle w:val="codeChar"/>
        </w:rPr>
        <w:t>testTrack()</w:t>
      </w:r>
      <w:r w:rsidRPr="00EA0F97">
        <w:t xml:space="preserve"> </w:t>
      </w:r>
      <w:r w:rsidRPr="00C57252">
        <w:rPr>
          <w:rFonts w:ascii="Verdana" w:hAnsi="Verdana"/>
        </w:rPr>
        <w:t>macro.</w:t>
      </w:r>
    </w:p>
    <w:p w:rsidR="00C57252" w:rsidRDefault="00C57252" w:rsidP="00C57252">
      <w:pPr>
        <w:pStyle w:val="code"/>
      </w:pPr>
    </w:p>
    <w:p w:rsidR="00C57252" w:rsidRDefault="00C57252" w:rsidP="00C57252">
      <w:pPr>
        <w:pStyle w:val="code"/>
      </w:pPr>
      <w:r w:rsidRPr="00EA0F97">
        <w:t>1</w:t>
      </w:r>
      <w:r w:rsidRPr="00EA0F97">
        <w:tab/>
      </w:r>
      <w:r>
        <w:t>testAssert</w:t>
      </w:r>
      <w:r w:rsidRPr="00EA0F97">
        <w:t>( bogus );</w:t>
      </w:r>
      <w:r>
        <w:br/>
      </w:r>
      <w:r w:rsidRPr="00EA0F97">
        <w:t>2</w:t>
      </w:r>
      <w:r w:rsidRPr="00EA0F97">
        <w:tab/>
        <w:t>;</w:t>
      </w:r>
      <w:r>
        <w:br/>
      </w:r>
      <w:r w:rsidRPr="00EA0F97">
        <w:t>3</w:t>
      </w:r>
      <w:r w:rsidRPr="00EA0F97">
        <w:tab/>
        <w:t>testTrack();</w:t>
      </w:r>
      <w:r>
        <w:br/>
      </w:r>
      <w:r w:rsidRPr="00EA0F97">
        <w:t>4</w:t>
      </w:r>
      <w:r w:rsidRPr="00EA0F97">
        <w:tab/>
        <w:t>;</w:t>
      </w:r>
      <w:r>
        <w:br/>
      </w:r>
      <w:r w:rsidRPr="00EA0F97">
        <w:t>5</w:t>
      </w:r>
      <w:r w:rsidRPr="00EA0F97">
        <w:tab/>
        <w:t>;</w:t>
      </w:r>
      <w:r>
        <w:br/>
      </w:r>
      <w:r w:rsidRPr="00EA0F97">
        <w:t>6</w:t>
      </w:r>
      <w:r w:rsidRPr="00EA0F97">
        <w:tab/>
        <w:t>*(Char*)0 = 1;</w:t>
      </w:r>
      <w:r>
        <w:br/>
      </w:r>
      <w:r w:rsidRPr="00EA0F97">
        <w:t>7</w:t>
      </w:r>
      <w:r w:rsidRPr="00EA0F97">
        <w:tab/>
        <w:t>;</w:t>
      </w:r>
    </w:p>
    <w:p w:rsidR="00C57252" w:rsidRPr="00EA0F97" w:rsidRDefault="00C57252" w:rsidP="00C57252">
      <w:pPr>
        <w:pStyle w:val="code"/>
      </w:pPr>
    </w:p>
    <w:p w:rsidR="00C57252" w:rsidRPr="00EA0F97" w:rsidRDefault="00C57252" w:rsidP="00C57252">
      <w:pPr>
        <w:pStyle w:val="BodyText"/>
      </w:pPr>
      <w:r w:rsidRPr="00C57252">
        <w:rPr>
          <w:rFonts w:ascii="Verdana" w:hAnsi="Verdana"/>
        </w:rPr>
        <w:t xml:space="preserve">In this case the reported position is line 3 if </w:t>
      </w:r>
      <w:r w:rsidRPr="00627F21">
        <w:rPr>
          <w:rStyle w:val="codeChar"/>
        </w:rPr>
        <w:t>testTrack()</w:t>
      </w:r>
      <w:r w:rsidRPr="00EA0F97">
        <w:t xml:space="preserve"> </w:t>
      </w:r>
      <w:r w:rsidRPr="00961590">
        <w:rPr>
          <w:rFonts w:ascii="Verdana" w:hAnsi="Verdana"/>
        </w:rPr>
        <w:t>is used or line 1 if not.</w:t>
      </w:r>
      <w:r w:rsidRPr="00EA0F97">
        <w:t xml:space="preserve"> </w:t>
      </w:r>
    </w:p>
    <w:p w:rsidR="0028428C" w:rsidRDefault="00961590" w:rsidP="00961590">
      <w:pPr>
        <w:pStyle w:val="Heading3"/>
        <w:rPr>
          <w:lang w:val="en-GB"/>
        </w:rPr>
      </w:pPr>
      <w:bookmarkStart w:id="55" w:name="_Toc366477251"/>
      <w:r>
        <w:rPr>
          <w:lang w:val="en-GB"/>
        </w:rPr>
        <w:lastRenderedPageBreak/>
        <w:t>Test Application ‘standalone’</w:t>
      </w:r>
      <w:bookmarkEnd w:id="55"/>
    </w:p>
    <w:p w:rsidR="00961590" w:rsidRPr="00961590" w:rsidRDefault="00961590" w:rsidP="00961590">
      <w:pPr>
        <w:pStyle w:val="BodyText"/>
        <w:rPr>
          <w:rFonts w:ascii="Verdana" w:hAnsi="Verdana"/>
        </w:rPr>
      </w:pPr>
      <w:r w:rsidRPr="00961590">
        <w:rPr>
          <w:rFonts w:ascii="Verdana" w:hAnsi="Verdana"/>
        </w:rPr>
        <w:t>The test application can be called with the following command line options.</w:t>
      </w:r>
    </w:p>
    <w:p w:rsidR="00961590" w:rsidRPr="00EA0F97" w:rsidRDefault="00961590" w:rsidP="00961590">
      <w:pPr>
        <w:pStyle w:val="code"/>
      </w:pPr>
      <w:r w:rsidRPr="00EA0F97">
        <w:t>-h</w:t>
      </w:r>
      <w:r w:rsidRPr="00EA0F97">
        <w:tab/>
        <w:t>Give some help information</w:t>
      </w:r>
    </w:p>
    <w:p w:rsidR="00961590" w:rsidRPr="00EA0F97" w:rsidRDefault="00961590" w:rsidP="00961590">
      <w:pPr>
        <w:pStyle w:val="code"/>
      </w:pPr>
      <w:r w:rsidRPr="00EA0F97">
        <w:t>-o nn</w:t>
      </w:r>
      <w:r w:rsidRPr="00EA0F97">
        <w:tab/>
        <w:t>output trace to log file nn</w:t>
      </w:r>
    </w:p>
    <w:p w:rsidR="00961590" w:rsidRPr="00EA0F97" w:rsidRDefault="00961590" w:rsidP="00961590">
      <w:pPr>
        <w:pStyle w:val="code"/>
      </w:pPr>
      <w:r w:rsidRPr="00EA0F97">
        <w:t>-v</w:t>
      </w:r>
      <w:r w:rsidRPr="00EA0F97">
        <w:tab/>
        <w:t>Turn on more trace output</w:t>
      </w:r>
    </w:p>
    <w:p w:rsidR="00961590" w:rsidRPr="00EA0F97" w:rsidRDefault="00961590" w:rsidP="00961590">
      <w:pPr>
        <w:pStyle w:val="code"/>
      </w:pPr>
      <w:r w:rsidRPr="00EA0F97">
        <w:t>-vv</w:t>
      </w:r>
      <w:r w:rsidRPr="00EA0F97">
        <w:tab/>
        <w:t>And then some</w:t>
      </w:r>
    </w:p>
    <w:p w:rsidR="0028428C" w:rsidRDefault="00961590" w:rsidP="00961590">
      <w:pPr>
        <w:pStyle w:val="Heading3"/>
        <w:rPr>
          <w:lang w:val="en-GB"/>
        </w:rPr>
      </w:pPr>
      <w:bookmarkStart w:id="56" w:name="_Toc366477252"/>
      <w:r>
        <w:rPr>
          <w:lang w:val="en-GB"/>
        </w:rPr>
        <w:t>Test of Internal States</w:t>
      </w:r>
      <w:bookmarkEnd w:id="56"/>
    </w:p>
    <w:p w:rsidR="00961590" w:rsidRPr="00961590" w:rsidRDefault="00961590" w:rsidP="00961590">
      <w:pPr>
        <w:rPr>
          <w:lang w:val="en-GB"/>
        </w:rPr>
      </w:pPr>
      <w:r w:rsidRPr="00961590">
        <w:rPr>
          <w:lang w:val="en-GB"/>
        </w:rPr>
        <w:t>Do not try to test the internal stuff of the module, the unit tests are meant to test module behaviour and not implementation. Any attempt to expose internal variables or to create getters affects the code size and violates namespaces and ‘API strictness’. It also makes it hard to refactor the implementation of a module.</w:t>
      </w:r>
    </w:p>
    <w:p w:rsidR="00961590" w:rsidRDefault="00961590" w:rsidP="00961590">
      <w:pPr>
        <w:pStyle w:val="Heading3"/>
        <w:rPr>
          <w:lang w:val="en-GB"/>
        </w:rPr>
      </w:pPr>
      <w:bookmarkStart w:id="57" w:name="_Toc366477253"/>
      <w:r>
        <w:rPr>
          <w:lang w:val="en-GB"/>
        </w:rPr>
        <w:t>Test Sequence Hierarchies</w:t>
      </w:r>
      <w:bookmarkEnd w:id="57"/>
    </w:p>
    <w:p w:rsidR="00961590" w:rsidRPr="00DD4035" w:rsidRDefault="00DD4035" w:rsidP="00961590">
      <w:pPr>
        <w:rPr>
          <w:i/>
          <w:lang w:val="en-GB"/>
          <w:rPrChange w:id="58" w:author="Magnus Ivarsson" w:date="2013-09-27T14:19:00Z">
            <w:rPr>
              <w:lang w:val="en-GB"/>
            </w:rPr>
          </w:rPrChange>
        </w:rPr>
      </w:pPr>
      <w:ins w:id="59" w:author="Magnus Ivarsson" w:date="2013-09-27T14:19:00Z">
        <w:r>
          <w:rPr>
            <w:i/>
            <w:lang w:val="en-GB"/>
          </w:rPr>
          <w:t>O</w:t>
        </w:r>
      </w:ins>
      <w:del w:id="60" w:author="Magnus Ivarsson" w:date="2013-09-27T14:19:00Z">
        <w:r w:rsidR="00C651F9" w:rsidRPr="00C651F9">
          <w:rPr>
            <w:i/>
            <w:lang w:val="en-GB"/>
            <w:rPrChange w:id="61" w:author="Magnus Ivarsson" w:date="2013-09-27T14:19:00Z">
              <w:rPr>
                <w:lang w:val="en-GB"/>
              </w:rPr>
            </w:rPrChange>
          </w:rPr>
          <w:delText>o</w:delText>
        </w:r>
      </w:del>
      <w:r w:rsidR="00C651F9" w:rsidRPr="00C651F9">
        <w:rPr>
          <w:i/>
          <w:lang w:val="en-GB"/>
          <w:rPrChange w:id="62" w:author="Magnus Ivarsson" w:date="2013-09-27T14:19:00Z">
            <w:rPr>
              <w:lang w:val="en-GB"/>
            </w:rPr>
          </w:rPrChange>
        </w:rPr>
        <w:t>bsolete</w:t>
      </w:r>
    </w:p>
    <w:p w:rsidR="0028428C" w:rsidRDefault="00961590" w:rsidP="00961590">
      <w:pPr>
        <w:pStyle w:val="Heading3"/>
        <w:rPr>
          <w:lang w:val="en-GB"/>
        </w:rPr>
      </w:pPr>
      <w:bookmarkStart w:id="63" w:name="_Toc366477254"/>
      <w:r>
        <w:rPr>
          <w:lang w:val="en-GB"/>
        </w:rPr>
        <w:t>TEST_SUITE / TEST_STEP</w:t>
      </w:r>
      <w:bookmarkEnd w:id="63"/>
    </w:p>
    <w:p w:rsidR="00961590" w:rsidRPr="00DD4035" w:rsidRDefault="00C651F9" w:rsidP="00961590">
      <w:pPr>
        <w:rPr>
          <w:i/>
          <w:lang w:val="en-GB"/>
          <w:rPrChange w:id="64" w:author="Magnus Ivarsson" w:date="2013-09-27T14:19:00Z">
            <w:rPr>
              <w:lang w:val="en-GB"/>
            </w:rPr>
          </w:rPrChange>
        </w:rPr>
      </w:pPr>
      <w:r w:rsidRPr="00C651F9">
        <w:rPr>
          <w:i/>
          <w:lang w:val="en-GB"/>
          <w:rPrChange w:id="65" w:author="Magnus Ivarsson" w:date="2013-09-27T14:19:00Z">
            <w:rPr>
              <w:lang w:val="en-GB"/>
            </w:rPr>
          </w:rPrChange>
        </w:rPr>
        <w:t>Obsolete</w:t>
      </w:r>
    </w:p>
    <w:p w:rsidR="00961590" w:rsidRPr="00961590" w:rsidRDefault="00961590" w:rsidP="00961590">
      <w:pPr>
        <w:rPr>
          <w:lang w:val="en-GB"/>
        </w:rPr>
      </w:pPr>
    </w:p>
    <w:p w:rsidR="00DD4035" w:rsidRDefault="00DD4035">
      <w:pPr>
        <w:spacing w:after="0"/>
        <w:rPr>
          <w:ins w:id="66" w:author="Magnus Ivarsson" w:date="2013-09-27T14:19:00Z"/>
          <w:rFonts w:cs="Arial"/>
          <w:b/>
          <w:bCs/>
          <w:kern w:val="32"/>
          <w:sz w:val="32"/>
          <w:szCs w:val="32"/>
          <w:lang w:val="en-GB"/>
        </w:rPr>
      </w:pPr>
      <w:bookmarkStart w:id="67" w:name="_Toc366477255"/>
      <w:ins w:id="68" w:author="Magnus Ivarsson" w:date="2013-09-27T14:19:00Z">
        <w:r>
          <w:rPr>
            <w:lang w:val="en-GB"/>
          </w:rPr>
          <w:br w:type="page"/>
        </w:r>
      </w:ins>
    </w:p>
    <w:p w:rsidR="006B7D0D" w:rsidRDefault="00961590" w:rsidP="00961590">
      <w:pPr>
        <w:pStyle w:val="Heading1"/>
        <w:rPr>
          <w:lang w:val="en-GB"/>
        </w:rPr>
      </w:pPr>
      <w:r>
        <w:rPr>
          <w:lang w:val="en-GB"/>
        </w:rPr>
        <w:lastRenderedPageBreak/>
        <w:t>Math Tutorial</w:t>
      </w:r>
      <w:bookmarkEnd w:id="67"/>
    </w:p>
    <w:p w:rsidR="00961590" w:rsidRPr="00961590" w:rsidRDefault="00961590" w:rsidP="00961590">
      <w:pPr>
        <w:pStyle w:val="BodyText"/>
        <w:rPr>
          <w:rFonts w:ascii="Verdana" w:hAnsi="Verdana"/>
        </w:rPr>
      </w:pPr>
      <w:r w:rsidRPr="00961590">
        <w:rPr>
          <w:rFonts w:ascii="Verdana" w:hAnsi="Verdana"/>
        </w:rPr>
        <w:t>The tutorial illustrates the development of a simple math module using test driven development.</w:t>
      </w:r>
    </w:p>
    <w:p w:rsidR="00961590" w:rsidRDefault="00961590" w:rsidP="00961590">
      <w:pPr>
        <w:rPr>
          <w:lang w:val="en-GB"/>
        </w:rPr>
      </w:pPr>
      <w:r>
        <w:rPr>
          <w:lang w:val="en-GB"/>
        </w:rPr>
        <w:t>The scope of the math module is limited to illustrate some simple unit test features.</w:t>
      </w:r>
    </w:p>
    <w:p w:rsidR="00961590" w:rsidRDefault="00961590" w:rsidP="00961590">
      <w:pPr>
        <w:pStyle w:val="Heading2"/>
        <w:rPr>
          <w:lang w:val="en-GB"/>
        </w:rPr>
      </w:pPr>
      <w:bookmarkStart w:id="69" w:name="_Toc366477256"/>
      <w:r>
        <w:rPr>
          <w:lang w:val="en-GB"/>
        </w:rPr>
        <w:t>File Overview</w:t>
      </w:r>
      <w:bookmarkEnd w:id="69"/>
    </w:p>
    <w:p w:rsidR="00961590" w:rsidRPr="00961590" w:rsidRDefault="00961590" w:rsidP="00961590">
      <w:pPr>
        <w:pStyle w:val="BodyText"/>
        <w:rPr>
          <w:rFonts w:ascii="Verdana" w:hAnsi="Verdana"/>
        </w:rPr>
      </w:pPr>
      <w:r w:rsidRPr="00961590">
        <w:rPr>
          <w:rFonts w:ascii="Verdana" w:hAnsi="Verdana"/>
        </w:rPr>
        <w:t>Files involved and the file locations.</w:t>
      </w:r>
    </w:p>
    <w:p w:rsidR="006B7D0D" w:rsidRDefault="00961590" w:rsidP="006B7D0D">
      <w:pPr>
        <w:rPr>
          <w:lang w:val="en-GB"/>
        </w:rPr>
      </w:pPr>
      <w:r>
        <w:rPr>
          <w:noProof/>
        </w:rPr>
        <w:drawing>
          <wp:inline distT="0" distB="0" distL="0" distR="0">
            <wp:extent cx="2059916" cy="201858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t="11906" b="12795"/>
                    <a:stretch>
                      <a:fillRect/>
                    </a:stretch>
                  </pic:blipFill>
                  <pic:spPr bwMode="auto">
                    <a:xfrm>
                      <a:off x="0" y="0"/>
                      <a:ext cx="2059916" cy="2018582"/>
                    </a:xfrm>
                    <a:prstGeom prst="rect">
                      <a:avLst/>
                    </a:prstGeom>
                    <a:noFill/>
                    <a:ln w="9525">
                      <a:noFill/>
                      <a:miter lim="800000"/>
                      <a:headEnd/>
                      <a:tailEnd/>
                    </a:ln>
                  </pic:spPr>
                </pic:pic>
              </a:graphicData>
            </a:graphic>
          </wp:inline>
        </w:drawing>
      </w:r>
    </w:p>
    <w:tbl>
      <w:tblPr>
        <w:tblW w:w="8861" w:type="dxa"/>
        <w:tblInd w:w="720" w:type="dxa"/>
        <w:tblLook w:val="01E0" w:firstRow="1" w:lastRow="1" w:firstColumn="1" w:lastColumn="1" w:noHBand="0" w:noVBand="0"/>
      </w:tblPr>
      <w:tblGrid>
        <w:gridCol w:w="5169"/>
        <w:gridCol w:w="3692"/>
      </w:tblGrid>
      <w:tr w:rsidR="00961590" w:rsidRPr="009643C6" w:rsidTr="0088486B">
        <w:trPr>
          <w:cantSplit/>
          <w:trHeight w:val="130"/>
        </w:trPr>
        <w:tc>
          <w:tcPr>
            <w:tcW w:w="3924" w:type="dxa"/>
          </w:tcPr>
          <w:p w:rsidR="00961590" w:rsidRDefault="00961590" w:rsidP="0088486B">
            <w:pPr>
              <w:pStyle w:val="code"/>
              <w:ind w:left="0"/>
            </w:pPr>
            <w:r>
              <w:t>makefile</w:t>
            </w:r>
          </w:p>
          <w:p w:rsidR="00961590" w:rsidRDefault="00961590" w:rsidP="0088486B">
            <w:pPr>
              <w:pStyle w:val="code"/>
              <w:ind w:left="0"/>
            </w:pPr>
            <w:r>
              <w:t>components</w:t>
            </w:r>
            <w:r w:rsidRPr="00EA0F97">
              <w:t>/</w:t>
            </w:r>
            <w:r>
              <w:t>makefile components</w:t>
            </w:r>
            <w:r w:rsidRPr="00EA0F97">
              <w:t>/</w:t>
            </w:r>
            <w:r>
              <w:t>math/makefile</w:t>
            </w:r>
          </w:p>
        </w:tc>
        <w:tc>
          <w:tcPr>
            <w:tcW w:w="4937" w:type="dxa"/>
          </w:tcPr>
          <w:p w:rsidR="00961590" w:rsidRPr="00961590" w:rsidRDefault="00961590" w:rsidP="0088486B">
            <w:pPr>
              <w:pStyle w:val="BodyText"/>
              <w:rPr>
                <w:rFonts w:ascii="Verdana" w:hAnsi="Verdana"/>
              </w:rPr>
            </w:pPr>
            <w:r w:rsidRPr="00961590">
              <w:rPr>
                <w:rFonts w:ascii="Verdana" w:hAnsi="Verdana"/>
              </w:rPr>
              <w:t xml:space="preserve">The </w:t>
            </w:r>
            <w:proofErr w:type="spellStart"/>
            <w:r w:rsidRPr="00961590">
              <w:rPr>
                <w:rFonts w:ascii="Verdana" w:hAnsi="Verdana"/>
              </w:rPr>
              <w:t>makefile</w:t>
            </w:r>
            <w:proofErr w:type="spellEnd"/>
            <w:r w:rsidRPr="00961590">
              <w:rPr>
                <w:rFonts w:ascii="Verdana" w:hAnsi="Verdana"/>
              </w:rPr>
              <w:t xml:space="preserve">(s) includes the build system which in turn finds the relevant tests and how to run them. (The tests located below the </w:t>
            </w:r>
            <w:proofErr w:type="spellStart"/>
            <w:r w:rsidRPr="00961590">
              <w:rPr>
                <w:rFonts w:ascii="Verdana" w:hAnsi="Verdana"/>
              </w:rPr>
              <w:t>makefile</w:t>
            </w:r>
            <w:proofErr w:type="spellEnd"/>
            <w:r w:rsidRPr="00961590">
              <w:rPr>
                <w:rFonts w:ascii="Verdana" w:hAnsi="Verdana"/>
              </w:rPr>
              <w:t xml:space="preserve"> directory is run)</w:t>
            </w:r>
          </w:p>
        </w:tc>
      </w:tr>
      <w:tr w:rsidR="00961590" w:rsidRPr="008D109C" w:rsidTr="0088486B">
        <w:trPr>
          <w:cantSplit/>
          <w:trHeight w:val="130"/>
        </w:trPr>
        <w:tc>
          <w:tcPr>
            <w:tcW w:w="3924" w:type="dxa"/>
          </w:tcPr>
          <w:p w:rsidR="00961590" w:rsidRDefault="00961590" w:rsidP="0088486B">
            <w:pPr>
              <w:pStyle w:val="code"/>
              <w:ind w:left="0"/>
            </w:pPr>
            <w:r>
              <w:t>components</w:t>
            </w:r>
            <w:r w:rsidRPr="00EA0F97">
              <w:t>/</w:t>
            </w:r>
            <w:r>
              <w:t>math</w:t>
            </w:r>
            <w:r w:rsidRPr="00EA0F97">
              <w:t>/</w:t>
            </w:r>
            <w:del w:id="70" w:author="Magnus Ivarsson" w:date="2013-09-27T14:20:00Z">
              <w:r w:rsidDel="00DD4035">
                <w:delText>implementation</w:delText>
              </w:r>
            </w:del>
            <w:ins w:id="71" w:author="Magnus Ivarsson" w:date="2013-09-27T14:20:00Z">
              <w:r w:rsidR="00DD4035">
                <w:t>src</w:t>
              </w:r>
            </w:ins>
          </w:p>
          <w:p w:rsidR="00961590" w:rsidRDefault="00961590" w:rsidP="0088486B">
            <w:pPr>
              <w:pStyle w:val="code"/>
              <w:ind w:left="0"/>
            </w:pPr>
            <w:r>
              <w:t xml:space="preserve">   math</w:t>
            </w:r>
            <w:r w:rsidRPr="00EA0F97">
              <w:t>.c</w:t>
            </w:r>
          </w:p>
        </w:tc>
        <w:tc>
          <w:tcPr>
            <w:tcW w:w="4937" w:type="dxa"/>
          </w:tcPr>
          <w:p w:rsidR="00961590" w:rsidRPr="00961590" w:rsidRDefault="00961590" w:rsidP="0088486B">
            <w:pPr>
              <w:pStyle w:val="BodyText"/>
              <w:rPr>
                <w:rFonts w:ascii="Verdana" w:hAnsi="Verdana"/>
              </w:rPr>
            </w:pPr>
            <w:r w:rsidRPr="00961590">
              <w:rPr>
                <w:rFonts w:ascii="Verdana" w:hAnsi="Verdana"/>
              </w:rPr>
              <w:t>File containing the module we want to test</w:t>
            </w:r>
          </w:p>
        </w:tc>
      </w:tr>
      <w:tr w:rsidR="00961590" w:rsidRPr="008D109C" w:rsidTr="0088486B">
        <w:trPr>
          <w:cantSplit/>
          <w:trHeight w:val="130"/>
        </w:trPr>
        <w:tc>
          <w:tcPr>
            <w:tcW w:w="3924" w:type="dxa"/>
          </w:tcPr>
          <w:p w:rsidR="008E6757" w:rsidRDefault="00961590" w:rsidP="008E6757">
            <w:pPr>
              <w:pStyle w:val="code"/>
              <w:ind w:left="0"/>
              <w:rPr>
                <w:bCs/>
                <w:szCs w:val="26"/>
              </w:rPr>
              <w:pPrChange w:id="72" w:author="Magnus Ivarsson" w:date="2013-09-27T14:20:00Z">
                <w:pPr>
                  <w:pStyle w:val="code"/>
                  <w:keepNext/>
                  <w:numPr>
                    <w:ilvl w:val="2"/>
                    <w:numId w:val="2"/>
                  </w:numPr>
                  <w:tabs>
                    <w:tab w:val="num" w:pos="851"/>
                    <w:tab w:val="num" w:pos="1134"/>
                  </w:tabs>
                  <w:spacing w:before="240"/>
                  <w:ind w:left="0" w:hanging="1134"/>
                  <w:outlineLvl w:val="2"/>
                </w:pPr>
              </w:pPrChange>
            </w:pPr>
            <w:r>
              <w:t>components</w:t>
            </w:r>
            <w:r w:rsidRPr="00EA0F97">
              <w:t>/</w:t>
            </w:r>
            <w:r>
              <w:t>math</w:t>
            </w:r>
            <w:r w:rsidRPr="00EA0F97">
              <w:t>/</w:t>
            </w:r>
            <w:del w:id="73" w:author="Magnus Ivarsson" w:date="2013-09-27T14:20:00Z">
              <w:r w:rsidDel="00DD4035">
                <w:delText>implementation</w:delText>
              </w:r>
            </w:del>
            <w:ins w:id="74" w:author="Magnus Ivarsson" w:date="2013-09-27T14:20:00Z">
              <w:r w:rsidR="00DD4035">
                <w:t>src</w:t>
              </w:r>
            </w:ins>
            <w:r>
              <w:t>/Test</w:t>
            </w:r>
            <w:r>
              <w:br/>
              <w:t xml:space="preserve">   mathIcTest</w:t>
            </w:r>
            <w:r w:rsidRPr="00EA0F97">
              <w:t>.c</w:t>
            </w:r>
          </w:p>
        </w:tc>
        <w:tc>
          <w:tcPr>
            <w:tcW w:w="4937" w:type="dxa"/>
          </w:tcPr>
          <w:p w:rsidR="00961590" w:rsidRPr="00961590" w:rsidRDefault="00961590" w:rsidP="0088486B">
            <w:pPr>
              <w:pStyle w:val="BodyText"/>
              <w:rPr>
                <w:rFonts w:ascii="Verdana" w:hAnsi="Verdana"/>
              </w:rPr>
            </w:pPr>
            <w:r w:rsidRPr="00961590">
              <w:rPr>
                <w:rFonts w:ascii="Verdana" w:hAnsi="Verdana"/>
              </w:rPr>
              <w:t xml:space="preserve">File containing the test functions and the test specification </w:t>
            </w:r>
            <w:proofErr w:type="spellStart"/>
            <w:r w:rsidRPr="00961590">
              <w:rPr>
                <w:rFonts w:ascii="Verdana" w:hAnsi="Verdana"/>
              </w:rPr>
              <w:t>markup</w:t>
            </w:r>
            <w:proofErr w:type="spellEnd"/>
            <w:r w:rsidRPr="00961590">
              <w:rPr>
                <w:rFonts w:ascii="Verdana" w:hAnsi="Verdana"/>
              </w:rPr>
              <w:t xml:space="preserve"> used to build the actual test application.</w:t>
            </w:r>
          </w:p>
        </w:tc>
      </w:tr>
      <w:tr w:rsidR="00961590" w:rsidRPr="008D109C" w:rsidTr="0088486B">
        <w:trPr>
          <w:cantSplit/>
          <w:trHeight w:val="130"/>
        </w:trPr>
        <w:tc>
          <w:tcPr>
            <w:tcW w:w="3924" w:type="dxa"/>
          </w:tcPr>
          <w:p w:rsidR="00961590" w:rsidRDefault="00961590" w:rsidP="0088486B">
            <w:pPr>
              <w:pStyle w:val="code"/>
              <w:ind w:left="0"/>
            </w:pPr>
            <w:r>
              <w:t>components</w:t>
            </w:r>
            <w:r w:rsidRPr="00EA0F97">
              <w:t>/</w:t>
            </w:r>
            <w:r>
              <w:t>math</w:t>
            </w:r>
            <w:r w:rsidRPr="00EA0F97">
              <w:t>/</w:t>
            </w:r>
            <w:del w:id="75" w:author="Magnus Ivarsson" w:date="2013-09-27T14:20:00Z">
              <w:r w:rsidDel="00DD4035">
                <w:delText>interface</w:delText>
              </w:r>
            </w:del>
            <w:ins w:id="76" w:author="Magnus Ivarsson" w:date="2013-09-27T14:20:00Z">
              <w:r w:rsidR="00DD4035">
                <w:t>inc</w:t>
              </w:r>
            </w:ins>
          </w:p>
          <w:p w:rsidR="00961590" w:rsidRDefault="00961590" w:rsidP="0088486B">
            <w:pPr>
              <w:pStyle w:val="code"/>
              <w:ind w:left="0"/>
            </w:pPr>
            <w:r>
              <w:t xml:space="preserve">    math.h</w:t>
            </w:r>
          </w:p>
        </w:tc>
        <w:tc>
          <w:tcPr>
            <w:tcW w:w="4937" w:type="dxa"/>
          </w:tcPr>
          <w:p w:rsidR="00961590" w:rsidRPr="00961590" w:rsidRDefault="00961590" w:rsidP="0088486B">
            <w:pPr>
              <w:pStyle w:val="BodyText"/>
              <w:rPr>
                <w:rFonts w:ascii="Verdana" w:hAnsi="Verdana"/>
              </w:rPr>
            </w:pPr>
            <w:r w:rsidRPr="00961590">
              <w:rPr>
                <w:rFonts w:ascii="Verdana" w:hAnsi="Verdana"/>
              </w:rPr>
              <w:t>File providing the external interface of the module.</w:t>
            </w:r>
          </w:p>
        </w:tc>
      </w:tr>
    </w:tbl>
    <w:p w:rsidR="00961590" w:rsidRDefault="00961590" w:rsidP="00961590">
      <w:pPr>
        <w:pStyle w:val="Heading2"/>
        <w:rPr>
          <w:lang w:val="en-GB"/>
        </w:rPr>
      </w:pPr>
      <w:bookmarkStart w:id="77" w:name="_Toc366477257"/>
      <w:r>
        <w:rPr>
          <w:lang w:val="en-GB"/>
        </w:rPr>
        <w:t>Starting Point</w:t>
      </w:r>
      <w:bookmarkEnd w:id="77"/>
    </w:p>
    <w:p w:rsidR="00961590" w:rsidRDefault="00961590" w:rsidP="00961590">
      <w:pPr>
        <w:pStyle w:val="Heading3"/>
        <w:rPr>
          <w:lang w:val="en-GB"/>
        </w:rPr>
      </w:pPr>
      <w:bookmarkStart w:id="78" w:name="_Toc366477258"/>
      <w:r>
        <w:rPr>
          <w:lang w:val="en-GB"/>
        </w:rPr>
        <w:t>Files</w:t>
      </w:r>
      <w:bookmarkEnd w:id="78"/>
    </w:p>
    <w:p w:rsidR="00961590" w:rsidRPr="00961590" w:rsidRDefault="00961590" w:rsidP="00961590">
      <w:pPr>
        <w:pStyle w:val="BodyText"/>
        <w:rPr>
          <w:rFonts w:ascii="Verdana" w:hAnsi="Verdana"/>
        </w:rPr>
      </w:pPr>
      <w:r w:rsidRPr="00961590">
        <w:rPr>
          <w:rFonts w:ascii="Verdana" w:hAnsi="Verdana"/>
        </w:rPr>
        <w:t xml:space="preserve">Some files are necessary to have in place in order to start developing. </w:t>
      </w:r>
    </w:p>
    <w:p w:rsidR="00961590" w:rsidRPr="00961590" w:rsidRDefault="00961590" w:rsidP="00961590">
      <w:pPr>
        <w:pStyle w:val="BodyText"/>
        <w:rPr>
          <w:rFonts w:ascii="Verdana" w:hAnsi="Verdana"/>
        </w:rPr>
      </w:pPr>
      <w:r w:rsidRPr="00961590">
        <w:rPr>
          <w:rFonts w:ascii="Verdana" w:hAnsi="Verdana"/>
        </w:rPr>
        <w:t>(Get the project from</w:t>
      </w:r>
      <w:r w:rsidR="00A37376">
        <w:rPr>
          <w:rFonts w:ascii="Verdana" w:hAnsi="Verdana"/>
        </w:rPr>
        <w:t xml:space="preserve"> </w:t>
      </w:r>
      <w:r w:rsidR="00A37376" w:rsidRPr="00A37376">
        <w:t>https://svn.assaabloy.net:8080/svn/mbs/projects/education/unitTestTutorial/mathTutorial/branches/0_starting_point</w:t>
      </w:r>
      <w:r w:rsidRPr="00961590">
        <w:rPr>
          <w:rFonts w:ascii="Verdana" w:hAnsi="Verdana"/>
        </w:rPr>
        <w:t xml:space="preserve">) </w:t>
      </w:r>
    </w:p>
    <w:p w:rsidR="00961590" w:rsidRDefault="00961590" w:rsidP="006B7D0D">
      <w:pPr>
        <w:rPr>
          <w:lang w:val="en-GB"/>
        </w:rPr>
      </w:pPr>
    </w:p>
    <w:p w:rsidR="00961590" w:rsidRDefault="00961590" w:rsidP="00961590">
      <w:pPr>
        <w:pStyle w:val="Heading4"/>
      </w:pPr>
      <w:proofErr w:type="spellStart"/>
      <w:r>
        <w:lastRenderedPageBreak/>
        <w:t>Makefiles</w:t>
      </w:r>
      <w:proofErr w:type="spellEnd"/>
    </w:p>
    <w:p w:rsidR="00961590" w:rsidRDefault="00961590" w:rsidP="00961590">
      <w:pPr>
        <w:rPr>
          <w:lang w:val="en-GB"/>
        </w:rPr>
      </w:pPr>
      <w:r>
        <w:rPr>
          <w:lang w:val="en-GB"/>
        </w:rPr>
        <w:t xml:space="preserve">The </w:t>
      </w:r>
      <w:proofErr w:type="spellStart"/>
      <w:r>
        <w:rPr>
          <w:lang w:val="en-GB"/>
        </w:rPr>
        <w:t>makefiles</w:t>
      </w:r>
      <w:proofErr w:type="spellEnd"/>
      <w:r>
        <w:rPr>
          <w:lang w:val="en-GB"/>
        </w:rPr>
        <w:t xml:space="preserve"> must be set up </w:t>
      </w:r>
      <w:del w:id="79" w:author="Magnus Ivarsson" w:date="2013-09-27T14:28:00Z">
        <w:r w:rsidDel="00494232">
          <w:rPr>
            <w:lang w:val="en-GB"/>
          </w:rPr>
          <w:delText>properly,</w:delText>
        </w:r>
      </w:del>
      <w:ins w:id="80" w:author="Magnus Ivarsson" w:date="2013-09-27T14:28:00Z">
        <w:r w:rsidR="00494232">
          <w:rPr>
            <w:lang w:val="en-GB"/>
          </w:rPr>
          <w:t>properly;</w:t>
        </w:r>
      </w:ins>
      <w:r>
        <w:rPr>
          <w:lang w:val="en-GB"/>
        </w:rPr>
        <w:t xml:space="preserve"> it is done a little bit differently depending on the project structure. It is outside of the scope of this document.</w:t>
      </w:r>
    </w:p>
    <w:p w:rsidR="00961590" w:rsidRPr="00961590" w:rsidRDefault="00961590" w:rsidP="00961590">
      <w:pPr>
        <w:pBdr>
          <w:top w:val="single" w:sz="4" w:space="1" w:color="auto"/>
          <w:left w:val="single" w:sz="4" w:space="4" w:color="auto"/>
          <w:bottom w:val="single" w:sz="4" w:space="1" w:color="auto"/>
          <w:right w:val="single" w:sz="4" w:space="4" w:color="auto"/>
        </w:pBdr>
        <w:autoSpaceDE w:val="0"/>
        <w:autoSpaceDN w:val="0"/>
        <w:adjustRightInd w:val="0"/>
        <w:spacing w:after="0"/>
        <w:ind w:left="720"/>
        <w:rPr>
          <w:rFonts w:ascii="Courier New" w:hAnsi="Courier New" w:cs="Courier New"/>
          <w:color w:val="008000"/>
          <w:lang w:val="en-US" w:eastAsia="zh-CN"/>
        </w:rPr>
      </w:pPr>
      <w:r>
        <w:rPr>
          <w:lang w:val="en-GB"/>
        </w:rPr>
        <w:t>Worth mentioning is that the list of all files that are used in the production source is also used to generate the code coverage report so that files not tested at all shows up as 0%.</w:t>
      </w:r>
    </w:p>
    <w:p w:rsidR="00961590" w:rsidRDefault="00961590" w:rsidP="00961590">
      <w:pPr>
        <w:pStyle w:val="Heading4"/>
        <w:rPr>
          <w:lang w:val="en-GB"/>
        </w:rPr>
      </w:pPr>
      <w:r w:rsidRPr="00961590">
        <w:rPr>
          <w:lang w:val="en-GB"/>
        </w:rPr>
        <w:t>component/math/implementation/Tests/module.mk</w:t>
      </w:r>
    </w:p>
    <w:p w:rsidR="00961590" w:rsidRPr="00961590" w:rsidRDefault="00961590" w:rsidP="00961590">
      <w:pPr>
        <w:rPr>
          <w:lang w:val="en-GB" w:eastAsia="en-US"/>
        </w:rPr>
      </w:pPr>
      <w:r w:rsidRPr="00961590">
        <w:rPr>
          <w:i/>
          <w:lang w:val="en-GB" w:eastAsia="en-US"/>
        </w:rPr>
        <w:t xml:space="preserve">This file is now obsolete, the corresponding file is </w:t>
      </w:r>
      <w:proofErr w:type="spellStart"/>
      <w:r w:rsidRPr="00961590">
        <w:rPr>
          <w:i/>
          <w:lang w:val="en-GB" w:eastAsia="en-US"/>
        </w:rPr>
        <w:t>autogenerated</w:t>
      </w:r>
      <w:proofErr w:type="spellEnd"/>
      <w:r w:rsidRPr="00961590">
        <w:rPr>
          <w:i/>
          <w:lang w:val="en-GB" w:eastAsia="en-US"/>
        </w:rPr>
        <w:t xml:space="preserve"> nowadays.</w:t>
      </w:r>
    </w:p>
    <w:p w:rsidR="00961590" w:rsidRDefault="00961590" w:rsidP="00961590">
      <w:pPr>
        <w:pStyle w:val="Heading4"/>
        <w:rPr>
          <w:lang w:val="en-GB"/>
        </w:rPr>
      </w:pPr>
      <w:r w:rsidRPr="00961590">
        <w:rPr>
          <w:lang w:val="en-GB"/>
        </w:rPr>
        <w:t>component/math/implementation/</w:t>
      </w:r>
      <w:proofErr w:type="spellStart"/>
      <w:r w:rsidRPr="00961590">
        <w:rPr>
          <w:lang w:val="en-GB"/>
        </w:rPr>
        <w:t>math.c</w:t>
      </w:r>
      <w:proofErr w:type="spellEnd"/>
      <w:r w:rsidRPr="00961590">
        <w:rPr>
          <w:lang w:val="en-GB"/>
        </w:rPr>
        <w:t xml:space="preserve"> and component/math/interface/</w:t>
      </w:r>
      <w:proofErr w:type="spellStart"/>
      <w:r w:rsidRPr="00961590">
        <w:rPr>
          <w:lang w:val="en-GB"/>
        </w:rPr>
        <w:t>math.h</w:t>
      </w:r>
      <w:proofErr w:type="spellEnd"/>
    </w:p>
    <w:p w:rsidR="00590661" w:rsidRPr="00590661" w:rsidRDefault="00590661" w:rsidP="00590661">
      <w:pPr>
        <w:rPr>
          <w:lang w:val="en-GB" w:eastAsia="en-US"/>
        </w:rPr>
      </w:pPr>
      <w:r w:rsidRPr="00590661">
        <w:rPr>
          <w:lang w:val="en-GB" w:eastAsia="en-US"/>
        </w:rPr>
        <w:t>These files are empty at the moment</w:t>
      </w:r>
    </w:p>
    <w:p w:rsidR="006B7D0D" w:rsidRDefault="00590661" w:rsidP="00590661">
      <w:pPr>
        <w:pStyle w:val="Heading3"/>
        <w:rPr>
          <w:lang w:val="en-GB"/>
        </w:rPr>
      </w:pPr>
      <w:bookmarkStart w:id="81" w:name="_Toc366477259"/>
      <w:proofErr w:type="spellStart"/>
      <w:r>
        <w:rPr>
          <w:lang w:val="en-GB"/>
        </w:rPr>
        <w:t>Testrun</w:t>
      </w:r>
      <w:bookmarkEnd w:id="81"/>
      <w:proofErr w:type="spellEnd"/>
    </w:p>
    <w:p w:rsidR="00590661" w:rsidRDefault="00590661" w:rsidP="00590661">
      <w:pPr>
        <w:rPr>
          <w:lang w:val="en-GB"/>
        </w:rPr>
      </w:pPr>
      <w:r>
        <w:rPr>
          <w:lang w:val="en-GB"/>
        </w:rPr>
        <w:t>To test that the project is ready for the tutorial and that the necessary tools are installed use the make target “</w:t>
      </w:r>
      <w:proofErr w:type="spellStart"/>
      <w:r>
        <w:rPr>
          <w:lang w:val="en-GB"/>
        </w:rPr>
        <w:t>icTest</w:t>
      </w:r>
      <w:proofErr w:type="spellEnd"/>
      <w:r>
        <w:rPr>
          <w:lang w:val="en-GB"/>
        </w:rPr>
        <w:t xml:space="preserve">” in one of the directories contacting a </w:t>
      </w:r>
      <w:proofErr w:type="spellStart"/>
      <w:r>
        <w:rPr>
          <w:lang w:val="en-GB"/>
        </w:rPr>
        <w:t>makefile</w:t>
      </w:r>
      <w:proofErr w:type="spellEnd"/>
      <w:r>
        <w:rPr>
          <w:lang w:val="en-GB"/>
        </w:rPr>
        <w:t xml:space="preserve">. </w:t>
      </w:r>
    </w:p>
    <w:p w:rsidR="00590661" w:rsidRDefault="00590661" w:rsidP="00590661">
      <w:pPr>
        <w:ind w:left="720"/>
        <w:rPr>
          <w:lang w:val="en-GB"/>
        </w:rPr>
      </w:pPr>
      <w:r>
        <w:rPr>
          <w:noProof/>
        </w:rPr>
        <w:drawing>
          <wp:inline distT="0" distB="0" distL="0" distR="0">
            <wp:extent cx="1243965" cy="7124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243965" cy="712470"/>
                    </a:xfrm>
                    <a:prstGeom prst="rect">
                      <a:avLst/>
                    </a:prstGeom>
                    <a:noFill/>
                    <a:ln w="9525">
                      <a:noFill/>
                      <a:miter lim="800000"/>
                      <a:headEnd/>
                      <a:tailEnd/>
                    </a:ln>
                  </pic:spPr>
                </pic:pic>
              </a:graphicData>
            </a:graphic>
          </wp:inline>
        </w:drawing>
      </w:r>
    </w:p>
    <w:p w:rsidR="00590661" w:rsidRDefault="00590661" w:rsidP="00590661">
      <w:pPr>
        <w:rPr>
          <w:lang w:val="en-GB"/>
        </w:rPr>
      </w:pPr>
      <w:r>
        <w:rPr>
          <w:lang w:val="en-GB"/>
        </w:rPr>
        <w:t>The console output should look like this:</w:t>
      </w:r>
    </w:p>
    <w:p w:rsidR="00590661" w:rsidRPr="00590661" w:rsidRDefault="00590661" w:rsidP="00590661">
      <w:pPr>
        <w:pBdr>
          <w:top w:val="single" w:sz="4" w:space="1" w:color="auto"/>
          <w:left w:val="single" w:sz="4" w:space="1" w:color="auto"/>
          <w:bottom w:val="single" w:sz="4" w:space="1" w:color="auto"/>
          <w:right w:val="single" w:sz="4" w:space="1" w:color="auto"/>
        </w:pBdr>
        <w:autoSpaceDE w:val="0"/>
        <w:autoSpaceDN w:val="0"/>
        <w:adjustRightInd w:val="0"/>
        <w:spacing w:after="0"/>
        <w:ind w:left="720"/>
        <w:rPr>
          <w:rFonts w:ascii="Courier New" w:hAnsi="Courier New" w:cs="Courier New"/>
          <w:lang w:val="en-US" w:eastAsia="zh-CN"/>
        </w:rPr>
      </w:pPr>
      <w:r>
        <w:rPr>
          <w:rFonts w:ascii="Courier New" w:hAnsi="Courier New" w:cs="Courier New"/>
          <w:color w:val="000000"/>
          <w:sz w:val="16"/>
          <w:szCs w:val="16"/>
          <w:lang w:val="en-GB"/>
        </w:rPr>
        <w:t>&gt;  cd components/math</w:t>
      </w:r>
      <w:r>
        <w:rPr>
          <w:rFonts w:ascii="Courier New" w:hAnsi="Courier New" w:cs="Courier New"/>
          <w:color w:val="000000"/>
          <w:sz w:val="16"/>
          <w:szCs w:val="16"/>
          <w:lang w:val="en-GB"/>
        </w:rPr>
        <w:br/>
      </w:r>
      <w:r w:rsidRPr="00C17775">
        <w:rPr>
          <w:rFonts w:ascii="Courier New" w:hAnsi="Courier New" w:cs="Courier New"/>
          <w:color w:val="000000"/>
          <w:sz w:val="16"/>
          <w:szCs w:val="16"/>
          <w:lang w:val="en-GB"/>
        </w:rPr>
        <w:t>&gt;</w:t>
      </w:r>
      <w:r>
        <w:rPr>
          <w:rFonts w:ascii="Courier New" w:hAnsi="Courier New" w:cs="Courier New"/>
          <w:color w:val="000000"/>
          <w:sz w:val="16"/>
          <w:szCs w:val="16"/>
          <w:lang w:val="en-GB"/>
        </w:rPr>
        <w:t xml:space="preserve"> </w:t>
      </w:r>
      <w:r w:rsidRPr="00C17775">
        <w:rPr>
          <w:rFonts w:ascii="Courier New" w:hAnsi="Courier New" w:cs="Courier New"/>
          <w:color w:val="000000"/>
          <w:sz w:val="16"/>
          <w:szCs w:val="16"/>
          <w:lang w:val="en-GB"/>
        </w:rPr>
        <w:t xml:space="preserve"> </w:t>
      </w:r>
      <w:r w:rsidRPr="00727432">
        <w:rPr>
          <w:rFonts w:ascii="Courier New" w:hAnsi="Courier New" w:cs="Courier New"/>
          <w:color w:val="000000"/>
          <w:sz w:val="16"/>
          <w:szCs w:val="16"/>
          <w:lang w:val="en-GB"/>
        </w:rPr>
        <w:t xml:space="preserve">make </w:t>
      </w:r>
      <w:proofErr w:type="spellStart"/>
      <w:r>
        <w:rPr>
          <w:rFonts w:ascii="Courier New" w:hAnsi="Courier New" w:cs="Courier New"/>
          <w:color w:val="000000"/>
          <w:sz w:val="16"/>
          <w:szCs w:val="16"/>
          <w:lang w:val="en-GB"/>
        </w:rPr>
        <w:t>icT</w:t>
      </w:r>
      <w:r w:rsidRPr="00727432">
        <w:rPr>
          <w:rFonts w:ascii="Courier New" w:hAnsi="Courier New" w:cs="Courier New"/>
          <w:color w:val="000000"/>
          <w:sz w:val="16"/>
          <w:szCs w:val="16"/>
          <w:lang w:val="en-GB"/>
        </w:rPr>
        <w:t>est</w:t>
      </w:r>
      <w:proofErr w:type="spellEnd"/>
      <w:r>
        <w:rPr>
          <w:rFonts w:ascii="Courier New" w:hAnsi="Courier New" w:cs="Courier New"/>
          <w:color w:val="000000"/>
          <w:sz w:val="16"/>
          <w:szCs w:val="16"/>
          <w:lang w:val="en-GB"/>
        </w:rPr>
        <w:br/>
      </w:r>
      <w:r w:rsidRPr="00590661">
        <w:rPr>
          <w:rFonts w:ascii="Courier New" w:hAnsi="Courier New" w:cs="Courier New"/>
          <w:color w:val="000000"/>
          <w:lang w:val="en-US" w:eastAsia="zh-CN"/>
        </w:rPr>
        <w:t xml:space="preserve">make </w:t>
      </w:r>
      <w:proofErr w:type="spellStart"/>
      <w:r w:rsidRPr="00590661">
        <w:rPr>
          <w:rFonts w:ascii="Courier New" w:hAnsi="Courier New" w:cs="Courier New"/>
          <w:color w:val="000000"/>
          <w:lang w:val="en-US" w:eastAsia="zh-CN"/>
        </w:rPr>
        <w:t>icTest</w:t>
      </w:r>
      <w:proofErr w:type="spellEnd"/>
      <w:r w:rsidRPr="00590661">
        <w:rPr>
          <w:rFonts w:ascii="Courier New" w:hAnsi="Courier New" w:cs="Courier New"/>
          <w:color w:val="000000"/>
          <w:lang w:val="en-US" w:eastAsia="zh-CN"/>
        </w:rPr>
        <w:t xml:space="preserve"> </w:t>
      </w:r>
    </w:p>
    <w:p w:rsidR="00590661" w:rsidRPr="00590661" w:rsidRDefault="00590661" w:rsidP="00590661">
      <w:pPr>
        <w:pBdr>
          <w:top w:val="single" w:sz="4" w:space="1" w:color="auto"/>
          <w:left w:val="single" w:sz="4" w:space="1" w:color="auto"/>
          <w:bottom w:val="single" w:sz="4" w:space="1" w:color="auto"/>
          <w:right w:val="single" w:sz="4" w:space="1" w:color="auto"/>
        </w:pBdr>
        <w:autoSpaceDE w:val="0"/>
        <w:autoSpaceDN w:val="0"/>
        <w:adjustRightInd w:val="0"/>
        <w:spacing w:after="0"/>
        <w:ind w:left="720"/>
        <w:rPr>
          <w:rFonts w:ascii="Courier New" w:hAnsi="Courier New" w:cs="Courier New"/>
          <w:lang w:val="en-US" w:eastAsia="zh-CN"/>
        </w:rPr>
      </w:pPr>
      <w:r w:rsidRPr="00590661">
        <w:rPr>
          <w:rFonts w:ascii="Courier New" w:hAnsi="Courier New" w:cs="Courier New"/>
          <w:color w:val="000000"/>
          <w:lang w:val="en-US" w:eastAsia="zh-CN"/>
        </w:rPr>
        <w:t>ls: cannot access /cygdrive/c/work/gitTutorial/mathTutorial/components/math/implementation/Tests/*IcTest.c: No such file or directory</w:t>
      </w:r>
    </w:p>
    <w:p w:rsidR="00590661" w:rsidRPr="00C17775" w:rsidRDefault="00590661" w:rsidP="00590661">
      <w:pPr>
        <w:pBdr>
          <w:top w:val="single" w:sz="4" w:space="1" w:color="auto"/>
          <w:left w:val="single" w:sz="4" w:space="1" w:color="auto"/>
          <w:bottom w:val="single" w:sz="4" w:space="1" w:color="auto"/>
          <w:right w:val="single" w:sz="4" w:space="1" w:color="auto"/>
        </w:pBdr>
        <w:autoSpaceDE w:val="0"/>
        <w:autoSpaceDN w:val="0"/>
        <w:adjustRightInd w:val="0"/>
        <w:spacing w:after="0"/>
        <w:ind w:left="720"/>
        <w:rPr>
          <w:sz w:val="16"/>
          <w:szCs w:val="16"/>
          <w:lang w:val="en-GB"/>
        </w:rPr>
      </w:pPr>
      <w:r w:rsidRPr="00590661">
        <w:rPr>
          <w:rFonts w:ascii="Courier New" w:hAnsi="Courier New" w:cs="Courier New"/>
          <w:color w:val="000000"/>
          <w:lang w:val="en-US" w:eastAsia="zh-CN"/>
        </w:rPr>
        <w:t>--all test done--</w:t>
      </w:r>
      <w:r>
        <w:rPr>
          <w:rFonts w:ascii="Courier New" w:hAnsi="Courier New" w:cs="Courier New"/>
          <w:color w:val="000000"/>
          <w:sz w:val="16"/>
          <w:szCs w:val="16"/>
          <w:lang w:val="en-GB"/>
        </w:rPr>
        <w:t>&gt;</w:t>
      </w:r>
    </w:p>
    <w:p w:rsidR="00590661" w:rsidRDefault="00590661" w:rsidP="00590661">
      <w:pPr>
        <w:rPr>
          <w:lang w:val="en-GB"/>
        </w:rPr>
      </w:pPr>
    </w:p>
    <w:p w:rsidR="00590661" w:rsidRDefault="00590661" w:rsidP="00590661">
      <w:pPr>
        <w:rPr>
          <w:lang w:val="en-GB"/>
        </w:rPr>
      </w:pPr>
      <w:r>
        <w:rPr>
          <w:lang w:val="en-GB"/>
        </w:rPr>
        <w:t>The files were compiled and then the test was run, since no tests were added then no tests failed. We are ready to start working!</w:t>
      </w:r>
    </w:p>
    <w:p w:rsidR="00590661" w:rsidRDefault="00590661" w:rsidP="00590661">
      <w:pPr>
        <w:pStyle w:val="Heading2"/>
        <w:rPr>
          <w:lang w:val="en-GB"/>
        </w:rPr>
      </w:pPr>
      <w:bookmarkStart w:id="82" w:name="_Toc366477260"/>
      <w:r>
        <w:rPr>
          <w:lang w:val="en-GB"/>
        </w:rPr>
        <w:t>First Tests</w:t>
      </w:r>
      <w:bookmarkEnd w:id="82"/>
    </w:p>
    <w:p w:rsidR="007529B9" w:rsidRPr="007529B9" w:rsidRDefault="007529B9" w:rsidP="007529B9">
      <w:pPr>
        <w:rPr>
          <w:lang w:val="en-US"/>
        </w:rPr>
      </w:pPr>
      <w:r>
        <w:rPr>
          <w:lang w:val="en-GB"/>
        </w:rPr>
        <w:t xml:space="preserve">It is time to start working on our actual code. And since we are cool and like to produce good stuff we go for the test driven development approach: </w:t>
      </w:r>
      <w:hyperlink r:id="rId15" w:history="1">
        <w:r w:rsidRPr="007529B9">
          <w:rPr>
            <w:rStyle w:val="Hyperlink"/>
            <w:lang w:val="en-US"/>
          </w:rPr>
          <w:t>http://en.wikipedia.org/wiki/Test-driven_development</w:t>
        </w:r>
      </w:hyperlink>
      <w:r w:rsidRPr="007529B9">
        <w:rPr>
          <w:lang w:val="en-US"/>
        </w:rPr>
        <w:t xml:space="preserve"> basically this means that we work like this:</w:t>
      </w:r>
    </w:p>
    <w:p w:rsidR="007529B9" w:rsidRDefault="007529B9" w:rsidP="00662520">
      <w:pPr>
        <w:numPr>
          <w:ilvl w:val="0"/>
          <w:numId w:val="5"/>
        </w:numPr>
      </w:pPr>
      <w:r>
        <w:t>write a test that fails</w:t>
      </w:r>
    </w:p>
    <w:p w:rsidR="007529B9" w:rsidRPr="00DD10A9" w:rsidRDefault="007529B9" w:rsidP="00662520">
      <w:pPr>
        <w:numPr>
          <w:ilvl w:val="0"/>
          <w:numId w:val="5"/>
        </w:numPr>
        <w:rPr>
          <w:lang w:val="en-GB"/>
        </w:rPr>
      </w:pPr>
      <w:r w:rsidRPr="007529B9">
        <w:rPr>
          <w:lang w:val="en-US"/>
        </w:rPr>
        <w:t>write exactly the code that is needed for the test to pass</w:t>
      </w:r>
    </w:p>
    <w:p w:rsidR="007529B9" w:rsidRPr="00F52E02" w:rsidRDefault="007529B9" w:rsidP="00662520">
      <w:pPr>
        <w:numPr>
          <w:ilvl w:val="0"/>
          <w:numId w:val="5"/>
        </w:numPr>
        <w:rPr>
          <w:lang w:val="en-GB"/>
        </w:rPr>
      </w:pPr>
      <w:r w:rsidRPr="007529B9">
        <w:rPr>
          <w:lang w:val="en-US"/>
        </w:rPr>
        <w:t>Refactor the code and the test – but never at the same time</w:t>
      </w:r>
    </w:p>
    <w:p w:rsidR="007529B9" w:rsidRDefault="007529B9" w:rsidP="00662520">
      <w:pPr>
        <w:numPr>
          <w:ilvl w:val="0"/>
          <w:numId w:val="5"/>
        </w:numPr>
        <w:rPr>
          <w:lang w:val="en-GB"/>
        </w:rPr>
      </w:pPr>
      <w:r>
        <w:rPr>
          <w:lang w:val="en-GB"/>
        </w:rPr>
        <w:t>repeat the above for all new functions that are added or modified</w:t>
      </w:r>
    </w:p>
    <w:p w:rsidR="007529B9" w:rsidRDefault="007529B9" w:rsidP="007529B9">
      <w:pPr>
        <w:rPr>
          <w:lang w:val="en-GB"/>
        </w:rPr>
      </w:pPr>
      <w:r>
        <w:rPr>
          <w:lang w:val="en-GB"/>
        </w:rPr>
        <w:lastRenderedPageBreak/>
        <w:t>So let’s get started. The first question that arises is of course the most important. What are we supposed to develop? To write a test forces us to think about this very early if you do not know what to test then it’s no good idea to develop it in the first place is there?</w:t>
      </w:r>
    </w:p>
    <w:p w:rsidR="007529B9" w:rsidRDefault="007529B9" w:rsidP="007529B9">
      <w:pPr>
        <w:rPr>
          <w:lang w:val="en-GB"/>
        </w:rPr>
      </w:pPr>
      <w:r>
        <w:rPr>
          <w:lang w:val="en-GB"/>
        </w:rPr>
        <w:t>This time we shall create a very simple math function that adds two numbers and returns the result. Lets write a first test, naming it to reflect what we are trying to do:</w:t>
      </w: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727432">
        <w:rPr>
          <w:rFonts w:ascii="Courier New" w:hAnsi="Courier New" w:cs="Courier New"/>
          <w:color w:val="000000"/>
          <w:sz w:val="16"/>
          <w:szCs w:val="16"/>
          <w:lang w:val="en-GB"/>
        </w:rPr>
        <w:t>#include</w:t>
      </w:r>
      <w:r w:rsidRPr="00F52E02">
        <w:rPr>
          <w:rFonts w:ascii="Courier New" w:hAnsi="Courier New" w:cs="Courier New"/>
          <w:color w:val="000000"/>
          <w:sz w:val="16"/>
          <w:szCs w:val="16"/>
          <w:lang w:val="en-GB"/>
        </w:rPr>
        <w:t xml:space="preserve"> </w:t>
      </w:r>
      <w:r w:rsidRPr="00F52E02">
        <w:rPr>
          <w:rFonts w:ascii="Courier New" w:hAnsi="Courier New" w:cs="Courier New"/>
          <w:color w:val="2A00FF"/>
          <w:sz w:val="16"/>
          <w:szCs w:val="16"/>
          <w:lang w:val="en-GB"/>
        </w:rPr>
        <w:t>"</w:t>
      </w:r>
      <w:proofErr w:type="spellStart"/>
      <w:r w:rsidRPr="00F52E02">
        <w:rPr>
          <w:rFonts w:ascii="Courier New" w:hAnsi="Courier New" w:cs="Courier New"/>
          <w:color w:val="2A00FF"/>
          <w:sz w:val="16"/>
          <w:szCs w:val="16"/>
          <w:lang w:val="en-GB"/>
        </w:rPr>
        <w:t>math.h</w:t>
      </w:r>
      <w:proofErr w:type="spellEnd"/>
      <w:r w:rsidRPr="00F52E02">
        <w:rPr>
          <w:rFonts w:ascii="Courier New" w:hAnsi="Courier New" w:cs="Courier New"/>
          <w:color w:val="2A00FF"/>
          <w:sz w:val="16"/>
          <w:szCs w:val="16"/>
          <w:lang w:val="en-GB"/>
        </w:rPr>
        <w:t>"</w:t>
      </w: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C32DD1">
        <w:rPr>
          <w:rFonts w:ascii="Courier New" w:hAnsi="Courier New" w:cs="Courier New"/>
          <w:color w:val="000000"/>
          <w:sz w:val="16"/>
          <w:szCs w:val="16"/>
          <w:lang w:val="en-GB"/>
        </w:rPr>
        <w:t xml:space="preserve">TEST_FUNCTION( </w:t>
      </w:r>
      <w:proofErr w:type="spellStart"/>
      <w:r w:rsidRPr="00727432">
        <w:rPr>
          <w:rFonts w:ascii="Courier New" w:hAnsi="Courier New" w:cs="Courier New"/>
          <w:color w:val="000000"/>
          <w:sz w:val="16"/>
          <w:szCs w:val="16"/>
          <w:lang w:val="en-GB"/>
        </w:rPr>
        <w:t>one_plus_one_is_two</w:t>
      </w:r>
      <w:proofErr w:type="spellEnd"/>
      <w:r w:rsidRPr="00C32DD1">
        <w:rPr>
          <w:rFonts w:ascii="Courier New" w:hAnsi="Courier New" w:cs="Courier New"/>
          <w:color w:val="000000"/>
          <w:sz w:val="16"/>
          <w:szCs w:val="16"/>
          <w:lang w:val="en-GB"/>
        </w:rPr>
        <w:t xml:space="preserve"> )</w:t>
      </w: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F52E02">
        <w:rPr>
          <w:rFonts w:ascii="Courier New" w:hAnsi="Courier New" w:cs="Courier New"/>
          <w:color w:val="000000"/>
          <w:sz w:val="16"/>
          <w:szCs w:val="16"/>
          <w:lang w:val="en-GB"/>
        </w:rPr>
        <w:t>{</w:t>
      </w: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F52E02">
        <w:rPr>
          <w:rFonts w:ascii="Courier New" w:hAnsi="Courier New" w:cs="Courier New"/>
          <w:color w:val="000000"/>
          <w:sz w:val="16"/>
          <w:szCs w:val="16"/>
          <w:lang w:val="en-GB"/>
        </w:rPr>
        <w:t xml:space="preserve">    </w:t>
      </w:r>
      <w:proofErr w:type="spellStart"/>
      <w:r w:rsidRPr="00F52E02">
        <w:rPr>
          <w:rFonts w:ascii="Courier New" w:hAnsi="Courier New" w:cs="Courier New"/>
          <w:color w:val="000000"/>
          <w:sz w:val="16"/>
          <w:szCs w:val="16"/>
          <w:lang w:val="en-GB"/>
        </w:rPr>
        <w:t>testAssertEqual</w:t>
      </w:r>
      <w:proofErr w:type="spellEnd"/>
      <w:r w:rsidRPr="00F52E02">
        <w:rPr>
          <w:rFonts w:ascii="Courier New" w:hAnsi="Courier New" w:cs="Courier New"/>
          <w:color w:val="000000"/>
          <w:sz w:val="16"/>
          <w:szCs w:val="16"/>
          <w:lang w:val="en-GB"/>
        </w:rPr>
        <w:t xml:space="preserve">( 2, </w:t>
      </w:r>
      <w:proofErr w:type="spellStart"/>
      <w:r w:rsidRPr="00F52E02">
        <w:rPr>
          <w:rFonts w:ascii="Courier New" w:hAnsi="Courier New" w:cs="Courier New"/>
          <w:color w:val="000000"/>
          <w:sz w:val="16"/>
          <w:szCs w:val="16"/>
          <w:lang w:val="en-GB"/>
        </w:rPr>
        <w:t>mathAdd</w:t>
      </w:r>
      <w:proofErr w:type="spellEnd"/>
      <w:r w:rsidRPr="00F52E02">
        <w:rPr>
          <w:rFonts w:ascii="Courier New" w:hAnsi="Courier New" w:cs="Courier New"/>
          <w:color w:val="000000"/>
          <w:sz w:val="16"/>
          <w:szCs w:val="16"/>
          <w:lang w:val="en-GB"/>
        </w:rPr>
        <w:t>( 1, 1 ) );</w:t>
      </w:r>
    </w:p>
    <w:p w:rsidR="007529B9" w:rsidRPr="00F52E02"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F52E02">
        <w:rPr>
          <w:rFonts w:ascii="Courier New" w:hAnsi="Courier New" w:cs="Courier New"/>
          <w:color w:val="000000"/>
          <w:sz w:val="16"/>
          <w:szCs w:val="16"/>
          <w:lang w:val="en-GB"/>
        </w:rPr>
        <w:t>}</w:t>
      </w:r>
    </w:p>
    <w:p w:rsidR="007529B9" w:rsidRDefault="007529B9" w:rsidP="007529B9">
      <w:pPr>
        <w:ind w:left="360"/>
        <w:rPr>
          <w:lang w:val="en-GB"/>
        </w:rPr>
      </w:pPr>
      <w:r w:rsidRPr="007529B9">
        <w:rPr>
          <w:lang w:val="en-US"/>
        </w:rPr>
        <w:t xml:space="preserve"> Then we make the project compile by adding the prototype in </w:t>
      </w:r>
      <w:proofErr w:type="spellStart"/>
      <w:r w:rsidRPr="007529B9">
        <w:rPr>
          <w:lang w:val="en-US"/>
        </w:rPr>
        <w:t>math.h</w:t>
      </w:r>
      <w:proofErr w:type="spellEnd"/>
      <w:r w:rsidRPr="007529B9">
        <w:rPr>
          <w:lang w:val="en-US"/>
        </w:rPr>
        <w:t xml:space="preserve"> </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Include files ------------------------------------------------------------ */</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27432">
        <w:rPr>
          <w:rFonts w:ascii="Courier New" w:hAnsi="Courier New" w:cs="Courier New"/>
          <w:color w:val="000000"/>
          <w:sz w:val="16"/>
          <w:szCs w:val="16"/>
          <w:lang w:val="en-GB"/>
        </w:rPr>
        <w:t>#include</w:t>
      </w:r>
      <w:r w:rsidRPr="00005485">
        <w:rPr>
          <w:rFonts w:ascii="Courier New" w:hAnsi="Courier New" w:cs="Courier New"/>
          <w:color w:val="000000"/>
          <w:sz w:val="16"/>
          <w:szCs w:val="16"/>
          <w:lang w:val="en-GB"/>
        </w:rPr>
        <w:t xml:space="preserve"> </w:t>
      </w:r>
      <w:r w:rsidRPr="00005485">
        <w:rPr>
          <w:rFonts w:ascii="Courier New" w:hAnsi="Courier New" w:cs="Courier New"/>
          <w:color w:val="2A00FF"/>
          <w:sz w:val="16"/>
          <w:szCs w:val="16"/>
          <w:lang w:val="en-GB"/>
        </w:rPr>
        <w:t>"</w:t>
      </w:r>
      <w:proofErr w:type="spellStart"/>
      <w:r w:rsidRPr="00005485">
        <w:rPr>
          <w:rFonts w:ascii="Courier New" w:hAnsi="Courier New" w:cs="Courier New"/>
          <w:color w:val="2A00FF"/>
          <w:sz w:val="16"/>
          <w:szCs w:val="16"/>
          <w:lang w:val="en-GB"/>
        </w:rPr>
        <w:t>portab.h</w:t>
      </w:r>
      <w:proofErr w:type="spellEnd"/>
      <w:r w:rsidRPr="00005485">
        <w:rPr>
          <w:rFonts w:ascii="Courier New" w:hAnsi="Courier New" w:cs="Courier New"/>
          <w:color w:val="2A00FF"/>
          <w:sz w:val="16"/>
          <w:szCs w:val="16"/>
          <w:lang w:val="en-GB"/>
        </w:rPr>
        <w:t>"</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3F7F5F"/>
          <w:sz w:val="16"/>
          <w:szCs w:val="16"/>
          <w:lang w:val="en-GB"/>
        </w:rPr>
      </w:pP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add two numbers and return the result</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xml:space="preserve"> * \</w:t>
      </w:r>
      <w:proofErr w:type="spellStart"/>
      <w:r w:rsidRPr="00005485">
        <w:rPr>
          <w:rFonts w:ascii="Courier New" w:hAnsi="Courier New" w:cs="Courier New"/>
          <w:color w:val="3F7F5F"/>
          <w:sz w:val="16"/>
          <w:szCs w:val="16"/>
          <w:u w:val="single"/>
          <w:lang w:val="en-GB"/>
        </w:rPr>
        <w:t>param</w:t>
      </w:r>
      <w:proofErr w:type="spellEnd"/>
      <w:r w:rsidRPr="00005485">
        <w:rPr>
          <w:rFonts w:ascii="Courier New" w:hAnsi="Courier New" w:cs="Courier New"/>
          <w:color w:val="3F7F5F"/>
          <w:sz w:val="16"/>
          <w:szCs w:val="16"/>
          <w:lang w:val="en-GB"/>
        </w:rPr>
        <w:t xml:space="preserve">   a</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xml:space="preserve"> * \</w:t>
      </w:r>
      <w:proofErr w:type="spellStart"/>
      <w:r w:rsidRPr="00005485">
        <w:rPr>
          <w:rFonts w:ascii="Courier New" w:hAnsi="Courier New" w:cs="Courier New"/>
          <w:color w:val="3F7F5F"/>
          <w:sz w:val="16"/>
          <w:szCs w:val="16"/>
          <w:u w:val="single"/>
          <w:lang w:val="en-GB"/>
        </w:rPr>
        <w:t>param</w:t>
      </w:r>
      <w:proofErr w:type="spellEnd"/>
      <w:r w:rsidRPr="00005485">
        <w:rPr>
          <w:rFonts w:ascii="Courier New" w:hAnsi="Courier New" w:cs="Courier New"/>
          <w:color w:val="3F7F5F"/>
          <w:sz w:val="16"/>
          <w:szCs w:val="16"/>
          <w:lang w:val="en-GB"/>
        </w:rPr>
        <w:t xml:space="preserve">   b</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xml:space="preserve"> * \return  </w:t>
      </w:r>
      <w:proofErr w:type="spellStart"/>
      <w:r w:rsidRPr="00005485">
        <w:rPr>
          <w:rFonts w:ascii="Courier New" w:hAnsi="Courier New" w:cs="Courier New"/>
          <w:color w:val="3F7F5F"/>
          <w:sz w:val="16"/>
          <w:szCs w:val="16"/>
          <w:lang w:val="en-GB"/>
        </w:rPr>
        <w:t>a+b</w:t>
      </w:r>
      <w:proofErr w:type="spellEnd"/>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xml:space="preserve"> */</w:t>
      </w:r>
    </w:p>
    <w:p w:rsidR="007529B9" w:rsidRPr="00005485" w:rsidRDefault="007529B9" w:rsidP="007529B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5032"/>
          <w:sz w:val="16"/>
          <w:szCs w:val="16"/>
          <w:lang w:val="en-GB"/>
        </w:rPr>
        <w:t>U8</w:t>
      </w:r>
      <w:r w:rsidRPr="00005485">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xml:space="preserve">( </w:t>
      </w:r>
      <w:r w:rsidRPr="00005485">
        <w:rPr>
          <w:rFonts w:ascii="Courier New" w:hAnsi="Courier New" w:cs="Courier New"/>
          <w:color w:val="005032"/>
          <w:sz w:val="16"/>
          <w:szCs w:val="16"/>
          <w:lang w:val="en-GB"/>
        </w:rPr>
        <w:t>U8</w:t>
      </w:r>
      <w:r w:rsidRPr="00005485">
        <w:rPr>
          <w:rFonts w:ascii="Courier New" w:hAnsi="Courier New" w:cs="Courier New"/>
          <w:color w:val="000000"/>
          <w:sz w:val="16"/>
          <w:szCs w:val="16"/>
          <w:lang w:val="en-GB"/>
        </w:rPr>
        <w:t xml:space="preserve"> a, </w:t>
      </w:r>
      <w:r w:rsidRPr="00005485">
        <w:rPr>
          <w:rFonts w:ascii="Courier New" w:hAnsi="Courier New" w:cs="Courier New"/>
          <w:color w:val="005032"/>
          <w:sz w:val="16"/>
          <w:szCs w:val="16"/>
          <w:lang w:val="en-GB"/>
        </w:rPr>
        <w:t>U8</w:t>
      </w:r>
      <w:r w:rsidRPr="00005485">
        <w:rPr>
          <w:rFonts w:ascii="Courier New" w:hAnsi="Courier New" w:cs="Courier New"/>
          <w:color w:val="000000"/>
          <w:sz w:val="16"/>
          <w:szCs w:val="16"/>
          <w:lang w:val="en-GB"/>
        </w:rPr>
        <w:t xml:space="preserve"> b );</w:t>
      </w:r>
    </w:p>
    <w:p w:rsidR="007529B9" w:rsidRDefault="007529B9" w:rsidP="007529B9">
      <w:pPr>
        <w:ind w:left="360"/>
        <w:rPr>
          <w:lang w:val="en-GB"/>
        </w:rPr>
      </w:pPr>
      <w:r w:rsidRPr="007529B9">
        <w:rPr>
          <w:lang w:val="en-US"/>
        </w:rPr>
        <w:t>and an empty function</w:t>
      </w:r>
      <w:r>
        <w:rPr>
          <w:lang w:val="en-GB"/>
        </w:rPr>
        <w:t xml:space="preserve"> stub in </w:t>
      </w:r>
      <w:proofErr w:type="spellStart"/>
      <w:r>
        <w:rPr>
          <w:lang w:val="en-GB"/>
        </w:rPr>
        <w:t>math.c</w:t>
      </w:r>
      <w:proofErr w:type="spellEnd"/>
      <w:r>
        <w:rPr>
          <w:lang w:val="en-GB"/>
        </w:rPr>
        <w:t xml:space="preserve">. </w:t>
      </w:r>
    </w:p>
    <w:p w:rsidR="007529B9" w:rsidRPr="00005485"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3F7F5F"/>
          <w:sz w:val="16"/>
          <w:szCs w:val="16"/>
          <w:lang w:val="en-GB"/>
        </w:rPr>
        <w:t>/* Include files ------------------------------------------------------------ */</w:t>
      </w:r>
    </w:p>
    <w:p w:rsidR="007529B9" w:rsidRPr="00005485"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27432">
        <w:rPr>
          <w:rFonts w:ascii="Courier New" w:hAnsi="Courier New" w:cs="Courier New"/>
          <w:color w:val="000000"/>
          <w:sz w:val="16"/>
          <w:szCs w:val="16"/>
          <w:lang w:val="en-GB"/>
        </w:rPr>
        <w:t>#include</w:t>
      </w:r>
      <w:r w:rsidRPr="00005485">
        <w:rPr>
          <w:rFonts w:ascii="Courier New" w:hAnsi="Courier New" w:cs="Courier New"/>
          <w:color w:val="000000"/>
          <w:sz w:val="16"/>
          <w:szCs w:val="16"/>
          <w:lang w:val="en-GB"/>
        </w:rPr>
        <w:t xml:space="preserve"> </w:t>
      </w:r>
      <w:r w:rsidRPr="00005485">
        <w:rPr>
          <w:rFonts w:ascii="Courier New" w:hAnsi="Courier New" w:cs="Courier New"/>
          <w:color w:val="2A00FF"/>
          <w:sz w:val="16"/>
          <w:szCs w:val="16"/>
          <w:lang w:val="en-GB"/>
        </w:rPr>
        <w:t>"</w:t>
      </w:r>
      <w:proofErr w:type="spellStart"/>
      <w:r w:rsidRPr="00005485">
        <w:rPr>
          <w:rFonts w:ascii="Courier New" w:hAnsi="Courier New" w:cs="Courier New"/>
          <w:color w:val="2A00FF"/>
          <w:sz w:val="16"/>
          <w:szCs w:val="16"/>
          <w:lang w:val="en-GB"/>
        </w:rPr>
        <w:t>math.h</w:t>
      </w:r>
      <w:proofErr w:type="spellEnd"/>
      <w:r w:rsidRPr="00005485">
        <w:rPr>
          <w:rFonts w:ascii="Courier New" w:hAnsi="Courier New" w:cs="Courier New"/>
          <w:color w:val="2A00FF"/>
          <w:sz w:val="16"/>
          <w:szCs w:val="16"/>
          <w:lang w:val="en-GB"/>
        </w:rPr>
        <w:t>"</w:t>
      </w:r>
    </w:p>
    <w:p w:rsidR="007529B9" w:rsidRPr="00005485"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color w:val="005032"/>
          <w:sz w:val="16"/>
          <w:szCs w:val="16"/>
          <w:lang w:val="en-GB"/>
        </w:rPr>
      </w:pPr>
    </w:p>
    <w:p w:rsidR="007529B9" w:rsidRPr="00005485"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proofErr w:type="spellStart"/>
      <w:r>
        <w:rPr>
          <w:rFonts w:ascii="Courier New" w:hAnsi="Courier New" w:cs="Courier New"/>
          <w:color w:val="005032"/>
          <w:sz w:val="16"/>
          <w:szCs w:val="16"/>
          <w:lang w:val="en-GB"/>
        </w:rPr>
        <w:t>int</w:t>
      </w:r>
      <w:proofErr w:type="spellEnd"/>
      <w:r w:rsidRPr="00005485">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xml:space="preserve">( </w:t>
      </w:r>
      <w:proofErr w:type="spellStart"/>
      <w:r>
        <w:rPr>
          <w:rFonts w:ascii="Courier New" w:hAnsi="Courier New" w:cs="Courier New"/>
          <w:color w:val="000000"/>
          <w:sz w:val="16"/>
          <w:szCs w:val="16"/>
          <w:lang w:val="en-GB"/>
        </w:rPr>
        <w:t>int</w:t>
      </w:r>
      <w:proofErr w:type="spellEnd"/>
      <w:r w:rsidRPr="00005485">
        <w:rPr>
          <w:rFonts w:ascii="Courier New" w:hAnsi="Courier New" w:cs="Courier New"/>
          <w:color w:val="000000"/>
          <w:sz w:val="16"/>
          <w:szCs w:val="16"/>
          <w:lang w:val="en-GB"/>
        </w:rPr>
        <w:t xml:space="preserve"> a, </w:t>
      </w:r>
      <w:proofErr w:type="spellStart"/>
      <w:r>
        <w:rPr>
          <w:rFonts w:ascii="Courier New" w:hAnsi="Courier New" w:cs="Courier New"/>
          <w:color w:val="000000"/>
          <w:sz w:val="16"/>
          <w:szCs w:val="16"/>
          <w:lang w:val="en-GB"/>
        </w:rPr>
        <w:t>int</w:t>
      </w:r>
      <w:proofErr w:type="spellEnd"/>
      <w:r w:rsidRPr="00005485">
        <w:rPr>
          <w:rFonts w:ascii="Courier New" w:hAnsi="Courier New" w:cs="Courier New"/>
          <w:color w:val="000000"/>
          <w:sz w:val="16"/>
          <w:szCs w:val="16"/>
          <w:lang w:val="en-GB"/>
        </w:rPr>
        <w:t xml:space="preserve"> b )</w:t>
      </w:r>
    </w:p>
    <w:p w:rsidR="007529B9" w:rsidRPr="007529B9"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Pr="007529B9"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 xml:space="preserve">    return 0;</w:t>
      </w:r>
    </w:p>
    <w:p w:rsidR="007529B9" w:rsidRPr="007529B9" w:rsidRDefault="007529B9" w:rsidP="007529B9">
      <w:pPr>
        <w:pBdr>
          <w:top w:val="single" w:sz="4" w:space="1" w:color="auto"/>
          <w:left w:val="single" w:sz="4" w:space="0"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Default="007529B9" w:rsidP="007529B9">
      <w:pPr>
        <w:ind w:left="360"/>
        <w:rPr>
          <w:lang w:val="en-GB"/>
        </w:rPr>
      </w:pPr>
      <w:r>
        <w:rPr>
          <w:lang w:val="en-GB"/>
        </w:rPr>
        <w:t>Almost there, the test framework needs some information on what to do, like what file that shall be tested and where to find the header file.</w:t>
      </w:r>
    </w:p>
    <w:p w:rsidR="007529B9" w:rsidRPr="00DE3947"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DE3947">
        <w:rPr>
          <w:rFonts w:ascii="Courier New" w:hAnsi="Courier New" w:cs="Courier New"/>
          <w:color w:val="3F7F5F"/>
          <w:lang w:val="en-US" w:eastAsia="zh-CN"/>
        </w:rPr>
        <w:t>/**</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 </w:t>
      </w:r>
      <w:proofErr w:type="spellStart"/>
      <w:r w:rsidRPr="007529B9">
        <w:rPr>
          <w:rFonts w:ascii="Courier New" w:hAnsi="Courier New" w:cs="Courier New"/>
          <w:color w:val="3F7F5F"/>
          <w:lang w:val="en-US" w:eastAsia="zh-CN"/>
        </w:rPr>
        <w:t>TestName</w:t>
      </w:r>
      <w:proofErr w:type="spellEnd"/>
      <w:r w:rsidRPr="007529B9">
        <w:rPr>
          <w:rFonts w:ascii="Courier New" w:hAnsi="Courier New" w:cs="Courier New"/>
          <w:color w:val="3F7F5F"/>
          <w:lang w:val="en-US" w:eastAsia="zh-CN"/>
        </w:rPr>
        <w:t xml:space="preserve">: </w:t>
      </w:r>
      <w:proofErr w:type="spellStart"/>
      <w:r w:rsidRPr="007529B9">
        <w:rPr>
          <w:rFonts w:ascii="Courier New" w:hAnsi="Courier New" w:cs="Courier New"/>
          <w:color w:val="3F7F5F"/>
          <w:lang w:val="en-US" w:eastAsia="zh-CN"/>
        </w:rPr>
        <w:t>mathIcTest</w:t>
      </w:r>
      <w:proofErr w:type="spellEnd"/>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 Modules that are tested:</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   DUT: ../</w:t>
      </w:r>
      <w:proofErr w:type="spellStart"/>
      <w:r w:rsidRPr="007529B9">
        <w:rPr>
          <w:rFonts w:ascii="Courier New" w:hAnsi="Courier New" w:cs="Courier New"/>
          <w:color w:val="3F7F5F"/>
          <w:lang w:val="en-US" w:eastAsia="zh-CN"/>
        </w:rPr>
        <w:t>math.c</w:t>
      </w:r>
      <w:proofErr w:type="spellEnd"/>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 Include paths:</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eastAsia="zh-CN"/>
        </w:rPr>
      </w:pPr>
      <w:r w:rsidRPr="007529B9">
        <w:rPr>
          <w:rFonts w:ascii="Courier New" w:hAnsi="Courier New" w:cs="Courier New"/>
          <w:color w:val="3F7F5F"/>
          <w:lang w:val="en-US" w:eastAsia="zh-CN"/>
        </w:rPr>
        <w:t xml:space="preserve"> *   INCLUDE_PATH: ../../interface</w:t>
      </w:r>
    </w:p>
    <w:p w:rsidR="007529B9" w:rsidRDefault="007529B9" w:rsidP="007529B9">
      <w:pPr>
        <w:pBdr>
          <w:top w:val="single" w:sz="4" w:space="1" w:color="auto"/>
          <w:left w:val="single" w:sz="4" w:space="4" w:color="auto"/>
          <w:bottom w:val="single" w:sz="4" w:space="1" w:color="auto"/>
          <w:right w:val="single" w:sz="4" w:space="4" w:color="auto"/>
        </w:pBdr>
        <w:rPr>
          <w:lang w:val="en-GB"/>
        </w:rPr>
      </w:pPr>
      <w:r w:rsidRPr="007529B9">
        <w:rPr>
          <w:rFonts w:ascii="Courier New" w:hAnsi="Courier New" w:cs="Courier New"/>
          <w:color w:val="3F7F5F"/>
          <w:lang w:val="en-US" w:eastAsia="zh-CN"/>
        </w:rPr>
        <w:t xml:space="preserve"> */</w:t>
      </w:r>
    </w:p>
    <w:p w:rsidR="007529B9" w:rsidRDefault="007529B9" w:rsidP="007529B9">
      <w:pPr>
        <w:ind w:left="360"/>
        <w:rPr>
          <w:lang w:val="en-GB"/>
        </w:rPr>
      </w:pPr>
      <w:r>
        <w:rPr>
          <w:lang w:val="en-GB"/>
        </w:rPr>
        <w:t>Running the test gives a failure:</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compiling object file math/Tests/</w:t>
      </w:r>
      <w:proofErr w:type="spellStart"/>
      <w:r w:rsidRPr="00005485">
        <w:rPr>
          <w:rFonts w:ascii="Courier New" w:hAnsi="Courier New" w:cs="Courier New"/>
          <w:color w:val="000000"/>
          <w:sz w:val="16"/>
          <w:szCs w:val="16"/>
          <w:lang w:val="en-GB"/>
        </w:rPr>
        <w:t>mathTest.o</w:t>
      </w:r>
      <w:proofErr w:type="spellEnd"/>
      <w:r w:rsidRPr="00005485">
        <w:rPr>
          <w:rFonts w:ascii="Courier New" w:hAnsi="Courier New" w:cs="Courier New"/>
          <w:color w:val="000000"/>
          <w:sz w:val="16"/>
          <w:szCs w:val="16"/>
          <w:lang w:val="en-GB"/>
        </w:rPr>
        <w:t xml:space="preserve">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compiling object file math/</w:t>
      </w:r>
      <w:proofErr w:type="spellStart"/>
      <w:r w:rsidRPr="00005485">
        <w:rPr>
          <w:rFonts w:ascii="Courier New" w:hAnsi="Courier New" w:cs="Courier New"/>
          <w:color w:val="000000"/>
          <w:sz w:val="16"/>
          <w:szCs w:val="16"/>
          <w:lang w:val="en-GB"/>
        </w:rPr>
        <w:t>math.o</w:t>
      </w:r>
      <w:proofErr w:type="spellEnd"/>
      <w:r w:rsidRPr="00005485">
        <w:rPr>
          <w:rFonts w:ascii="Courier New" w:hAnsi="Courier New" w:cs="Courier New"/>
          <w:color w:val="000000"/>
          <w:sz w:val="16"/>
          <w:szCs w:val="16"/>
          <w:lang w:val="en-GB"/>
        </w:rPr>
        <w:t xml:space="preserve">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linking ../../../../Bin/test_mathTest/Windows/mathTest_appl.exe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ab/>
        <w:t xml:space="preserve"> &gt;&gt;  FAILED at math/Tests/mathTest.c:24: </w:t>
      </w:r>
      <w:proofErr w:type="spellStart"/>
      <w:r w:rsidRPr="00005485">
        <w:rPr>
          <w:rFonts w:ascii="Courier New" w:hAnsi="Courier New" w:cs="Courier New"/>
          <w:color w:val="000000"/>
          <w:sz w:val="16"/>
          <w:szCs w:val="16"/>
          <w:lang w:val="en-GB"/>
        </w:rPr>
        <w:t>testAssertEqual</w:t>
      </w:r>
      <w:proofErr w:type="spellEnd"/>
      <w:r w:rsidRPr="00005485">
        <w:rPr>
          <w:rFonts w:ascii="Courier New" w:hAnsi="Courier New" w:cs="Courier New"/>
          <w:color w:val="000000"/>
          <w:sz w:val="16"/>
          <w:szCs w:val="16"/>
          <w:lang w:val="en-GB"/>
        </w:rPr>
        <w:t xml:space="preserve"> failed, (2 != </w:t>
      </w:r>
      <w:proofErr w:type="spellStart"/>
      <w:r w:rsidRPr="00005485">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( 1, 1 )) =&gt; (2 (0x2) != 0 (0x0))</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xml:space="preserve">  Regression Test Generator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xml:space="preserve">  Version 0.3, built Aug  3 2010, 13:14:39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#&lt;00&gt; '</w:t>
      </w:r>
      <w:proofErr w:type="spellStart"/>
      <w:r w:rsidRPr="00005485">
        <w:rPr>
          <w:rFonts w:ascii="Courier New" w:hAnsi="Courier New" w:cs="Courier New"/>
          <w:color w:val="000000"/>
          <w:sz w:val="16"/>
          <w:szCs w:val="16"/>
          <w:lang w:val="en-GB"/>
        </w:rPr>
        <w:t>one_plus_one_is_two</w:t>
      </w:r>
      <w:proofErr w:type="spellEnd"/>
      <w:r w:rsidRPr="00005485">
        <w:rPr>
          <w:rFonts w:ascii="Courier New" w:hAnsi="Courier New" w:cs="Courier New"/>
          <w:color w:val="000000"/>
          <w:sz w:val="16"/>
          <w:szCs w:val="16"/>
          <w:lang w:val="en-GB"/>
        </w:rPr>
        <w:t xml:space="preserve">' </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ab/>
        <w:t xml:space="preserve"> &gt;&gt;  FAILED at math/Tests/mathTest.c:24: </w:t>
      </w:r>
      <w:proofErr w:type="spellStart"/>
      <w:r w:rsidRPr="00005485">
        <w:rPr>
          <w:rFonts w:ascii="Courier New" w:hAnsi="Courier New" w:cs="Courier New"/>
          <w:color w:val="000000"/>
          <w:sz w:val="16"/>
          <w:szCs w:val="16"/>
          <w:lang w:val="en-GB"/>
        </w:rPr>
        <w:t>testAssertEqual</w:t>
      </w:r>
      <w:proofErr w:type="spellEnd"/>
      <w:r w:rsidRPr="00005485">
        <w:rPr>
          <w:rFonts w:ascii="Courier New" w:hAnsi="Courier New" w:cs="Courier New"/>
          <w:color w:val="000000"/>
          <w:sz w:val="16"/>
          <w:szCs w:val="16"/>
          <w:lang w:val="en-GB"/>
        </w:rPr>
        <w:t xml:space="preserve"> failed, (2 != </w:t>
      </w:r>
      <w:proofErr w:type="spellStart"/>
      <w:r w:rsidRPr="00005485">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( 1, 1 )) =&gt; (2 (0x2) != 0 (0x0))</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i/>
          <w:sz w:val="16"/>
          <w:szCs w:val="16"/>
          <w:lang w:val="en-GB"/>
        </w:rPr>
      </w:pPr>
      <w:r w:rsidRPr="00005485">
        <w:rPr>
          <w:rFonts w:ascii="Courier New" w:hAnsi="Courier New" w:cs="Courier New"/>
          <w:i/>
          <w:color w:val="000000"/>
          <w:sz w:val="16"/>
          <w:szCs w:val="16"/>
          <w:lang w:val="en-GB"/>
        </w:rPr>
        <w:t xml:space="preserve">math/Tests/mathTest.c:24: (F) </w:t>
      </w:r>
      <w:proofErr w:type="spellStart"/>
      <w:r w:rsidRPr="00005485">
        <w:rPr>
          <w:rFonts w:ascii="Courier New" w:hAnsi="Courier New" w:cs="Courier New"/>
          <w:i/>
          <w:color w:val="000000"/>
          <w:sz w:val="16"/>
          <w:szCs w:val="16"/>
          <w:lang w:val="en-GB"/>
        </w:rPr>
        <w:t>testAssertEqual</w:t>
      </w:r>
      <w:proofErr w:type="spellEnd"/>
      <w:r w:rsidRPr="00005485">
        <w:rPr>
          <w:rFonts w:ascii="Courier New" w:hAnsi="Courier New" w:cs="Courier New"/>
          <w:i/>
          <w:color w:val="000000"/>
          <w:sz w:val="16"/>
          <w:szCs w:val="16"/>
          <w:lang w:val="en-GB"/>
        </w:rPr>
        <w:t xml:space="preserve"> failed, (2 != </w:t>
      </w:r>
      <w:proofErr w:type="spellStart"/>
      <w:r w:rsidRPr="00005485">
        <w:rPr>
          <w:rFonts w:ascii="Courier New" w:hAnsi="Courier New" w:cs="Courier New"/>
          <w:i/>
          <w:color w:val="000000"/>
          <w:sz w:val="16"/>
          <w:szCs w:val="16"/>
          <w:lang w:val="en-GB"/>
        </w:rPr>
        <w:t>mathAdd</w:t>
      </w:r>
      <w:proofErr w:type="spellEnd"/>
      <w:r w:rsidRPr="00005485">
        <w:rPr>
          <w:rFonts w:ascii="Courier New" w:hAnsi="Courier New" w:cs="Courier New"/>
          <w:i/>
          <w:color w:val="000000"/>
          <w:sz w:val="16"/>
          <w:szCs w:val="16"/>
          <w:lang w:val="en-GB"/>
        </w:rPr>
        <w:t>( 1, 1 )) =&gt; (2 (0x2) != 0 (0x0))</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t xml:space="preserve">math/Tests/mathTest.c:24: (F) </w:t>
      </w:r>
      <w:proofErr w:type="spellStart"/>
      <w:r w:rsidRPr="00005485">
        <w:rPr>
          <w:rFonts w:ascii="Courier New" w:hAnsi="Courier New" w:cs="Courier New"/>
          <w:color w:val="000000"/>
          <w:sz w:val="16"/>
          <w:szCs w:val="16"/>
          <w:lang w:val="en-GB"/>
        </w:rPr>
        <w:t>testAssertEqual</w:t>
      </w:r>
      <w:proofErr w:type="spellEnd"/>
      <w:r w:rsidRPr="00005485">
        <w:rPr>
          <w:rFonts w:ascii="Courier New" w:hAnsi="Courier New" w:cs="Courier New"/>
          <w:color w:val="000000"/>
          <w:sz w:val="16"/>
          <w:szCs w:val="16"/>
          <w:lang w:val="en-GB"/>
        </w:rPr>
        <w:t xml:space="preserve"> failed, (2 != </w:t>
      </w:r>
      <w:proofErr w:type="spellStart"/>
      <w:r w:rsidRPr="00005485">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( 1, 1 )) =&gt; (2 (0x2) != 0 (0x0))</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005485">
        <w:rPr>
          <w:rFonts w:ascii="Courier New" w:hAnsi="Courier New" w:cs="Courier New"/>
          <w:color w:val="000000"/>
          <w:sz w:val="16"/>
          <w:szCs w:val="16"/>
          <w:lang w:val="en-GB"/>
        </w:rPr>
        <w:lastRenderedPageBreak/>
        <w:t xml:space="preserve">  ### TEST FAILED ########### c:\work\AperioFirmware_trunk\ic\Bin\test_mathTest\Windows\mathTest_appl.exe    1 tests run in  0 nodes,  1 of them failed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make: *** [</w:t>
      </w:r>
      <w:proofErr w:type="spellStart"/>
      <w:r w:rsidRPr="007529B9">
        <w:rPr>
          <w:rFonts w:ascii="Courier New" w:hAnsi="Courier New" w:cs="Courier New"/>
          <w:color w:val="000000"/>
          <w:sz w:val="16"/>
          <w:szCs w:val="16"/>
          <w:lang w:val="en-US"/>
        </w:rPr>
        <w:t>mathTest</w:t>
      </w:r>
      <w:proofErr w:type="spellEnd"/>
      <w:r w:rsidRPr="007529B9">
        <w:rPr>
          <w:rFonts w:ascii="Courier New" w:hAnsi="Courier New" w:cs="Courier New"/>
          <w:color w:val="000000"/>
          <w:sz w:val="16"/>
          <w:szCs w:val="16"/>
          <w:lang w:val="en-US"/>
        </w:rPr>
        <w:t>] Error 1</w:t>
      </w:r>
    </w:p>
    <w:p w:rsidR="007529B9" w:rsidRDefault="007529B9" w:rsidP="007529B9">
      <w:pPr>
        <w:ind w:left="360"/>
        <w:rPr>
          <w:lang w:val="en-GB"/>
        </w:rPr>
      </w:pPr>
    </w:p>
    <w:p w:rsidR="007529B9" w:rsidRDefault="007529B9" w:rsidP="007529B9">
      <w:pPr>
        <w:ind w:left="360"/>
        <w:rPr>
          <w:lang w:val="en-GB"/>
        </w:rPr>
      </w:pPr>
      <w:r>
        <w:rPr>
          <w:lang w:val="en-GB"/>
        </w:rPr>
        <w:t>And by adding an implementation in the function the test will pass:</w:t>
      </w:r>
    </w:p>
    <w:p w:rsidR="007529B9" w:rsidRPr="00005485"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roofErr w:type="spellStart"/>
      <w:r>
        <w:rPr>
          <w:rFonts w:ascii="Courier New" w:hAnsi="Courier New" w:cs="Courier New"/>
          <w:color w:val="005032"/>
          <w:sz w:val="16"/>
          <w:szCs w:val="16"/>
          <w:lang w:val="en-GB"/>
        </w:rPr>
        <w:t>int</w:t>
      </w:r>
      <w:proofErr w:type="spellEnd"/>
      <w:r w:rsidRPr="00005485">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mathAdd</w:t>
      </w:r>
      <w:proofErr w:type="spellEnd"/>
      <w:r w:rsidRPr="00005485">
        <w:rPr>
          <w:rFonts w:ascii="Courier New" w:hAnsi="Courier New" w:cs="Courier New"/>
          <w:color w:val="000000"/>
          <w:sz w:val="16"/>
          <w:szCs w:val="16"/>
          <w:lang w:val="en-GB"/>
        </w:rPr>
        <w:t xml:space="preserve">( </w:t>
      </w:r>
      <w:proofErr w:type="spellStart"/>
      <w:r>
        <w:rPr>
          <w:rFonts w:ascii="Courier New" w:hAnsi="Courier New" w:cs="Courier New"/>
          <w:color w:val="000000"/>
          <w:sz w:val="16"/>
          <w:szCs w:val="16"/>
          <w:lang w:val="en-GB"/>
        </w:rPr>
        <w:t>int</w:t>
      </w:r>
      <w:proofErr w:type="spellEnd"/>
      <w:r w:rsidRPr="00005485">
        <w:rPr>
          <w:rFonts w:ascii="Courier New" w:hAnsi="Courier New" w:cs="Courier New"/>
          <w:color w:val="000000"/>
          <w:sz w:val="16"/>
          <w:szCs w:val="16"/>
          <w:lang w:val="en-GB"/>
        </w:rPr>
        <w:t xml:space="preserve"> a, </w:t>
      </w:r>
      <w:proofErr w:type="spellStart"/>
      <w:r>
        <w:rPr>
          <w:rFonts w:ascii="Courier New" w:hAnsi="Courier New" w:cs="Courier New"/>
          <w:color w:val="000000"/>
          <w:sz w:val="16"/>
          <w:szCs w:val="16"/>
          <w:lang w:val="en-GB"/>
        </w:rPr>
        <w:t>int</w:t>
      </w:r>
      <w:proofErr w:type="spellEnd"/>
      <w:r w:rsidRPr="00005485">
        <w:rPr>
          <w:rFonts w:ascii="Courier New" w:hAnsi="Courier New" w:cs="Courier New"/>
          <w:color w:val="000000"/>
          <w:sz w:val="16"/>
          <w:szCs w:val="16"/>
          <w:lang w:val="en-GB"/>
        </w:rPr>
        <w:t xml:space="preserve"> b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 xml:space="preserve">    return 2;</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Default="007529B9" w:rsidP="007529B9">
      <w:pPr>
        <w:ind w:left="360"/>
        <w:rPr>
          <w:lang w:val="en-GB"/>
        </w:rPr>
      </w:pPr>
    </w:p>
    <w:p w:rsidR="007529B9" w:rsidRDefault="007529B9" w:rsidP="007529B9">
      <w:pPr>
        <w:ind w:left="360"/>
        <w:rPr>
          <w:lang w:val="en-GB"/>
        </w:rPr>
      </w:pPr>
      <w:r>
        <w:rPr>
          <w:lang w:val="en-GB"/>
        </w:rPr>
        <w:t>Clearly this is not exactly what we would be satisfied with so we add a few more tests, and for every test the implementation is improved.</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proofErr w:type="spellStart"/>
      <w:r w:rsidRPr="00727432">
        <w:rPr>
          <w:rFonts w:ascii="Courier New" w:hAnsi="Courier New" w:cs="Courier New"/>
          <w:color w:val="000000"/>
          <w:sz w:val="16"/>
          <w:szCs w:val="16"/>
          <w:lang w:val="en-GB"/>
        </w:rPr>
        <w:t>one_plus_one_is_two</w:t>
      </w:r>
      <w:proofErr w:type="spellEnd"/>
      <w:r w:rsidRPr="00B33870">
        <w:rPr>
          <w:rFonts w:ascii="Courier New" w:hAnsi="Courier New" w:cs="Courier New"/>
          <w:color w:val="000000"/>
          <w:sz w:val="16"/>
          <w:szCs w:val="16"/>
          <w:lang w:val="en-GB"/>
        </w:rPr>
        <w:t xml:space="preserve"> )</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proofErr w:type="spellStart"/>
      <w:r w:rsidRPr="00B33870">
        <w:rPr>
          <w:rFonts w:ascii="Courier New" w:hAnsi="Courier New" w:cs="Courier New"/>
          <w:color w:val="000000"/>
          <w:sz w:val="16"/>
          <w:szCs w:val="16"/>
          <w:lang w:val="en-GB"/>
        </w:rPr>
        <w:t>testAssertEqual</w:t>
      </w:r>
      <w:proofErr w:type="spellEnd"/>
      <w:r w:rsidRPr="00B33870">
        <w:rPr>
          <w:rFonts w:ascii="Courier New" w:hAnsi="Courier New" w:cs="Courier New"/>
          <w:color w:val="000000"/>
          <w:sz w:val="16"/>
          <w:szCs w:val="16"/>
          <w:lang w:val="en-GB"/>
        </w:rPr>
        <w:t xml:space="preserve">( 2, </w:t>
      </w:r>
      <w:proofErr w:type="spellStart"/>
      <w:r w:rsidRPr="00B33870">
        <w:rPr>
          <w:rFonts w:ascii="Courier New" w:hAnsi="Courier New" w:cs="Courier New"/>
          <w:color w:val="000000"/>
          <w:sz w:val="16"/>
          <w:szCs w:val="16"/>
          <w:lang w:val="en-GB"/>
        </w:rPr>
        <w:t>mathAdd</w:t>
      </w:r>
      <w:proofErr w:type="spellEnd"/>
      <w:r w:rsidRPr="00B33870">
        <w:rPr>
          <w:rFonts w:ascii="Courier New" w:hAnsi="Courier New" w:cs="Courier New"/>
          <w:color w:val="000000"/>
          <w:sz w:val="16"/>
          <w:szCs w:val="16"/>
          <w:lang w:val="en-GB"/>
        </w:rPr>
        <w:t>( 1, 1 ) );</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proofErr w:type="spellStart"/>
      <w:r w:rsidRPr="00727432">
        <w:rPr>
          <w:rFonts w:ascii="Courier New" w:hAnsi="Courier New" w:cs="Courier New"/>
          <w:color w:val="000000"/>
          <w:sz w:val="16"/>
          <w:szCs w:val="16"/>
          <w:lang w:val="en-GB"/>
        </w:rPr>
        <w:t>zero_plus_one_is_one</w:t>
      </w:r>
      <w:proofErr w:type="spellEnd"/>
      <w:r w:rsidRPr="00B33870">
        <w:rPr>
          <w:rFonts w:ascii="Courier New" w:hAnsi="Courier New" w:cs="Courier New"/>
          <w:color w:val="000000"/>
          <w:sz w:val="16"/>
          <w:szCs w:val="16"/>
          <w:lang w:val="en-GB"/>
        </w:rPr>
        <w:t xml:space="preserve"> )</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proofErr w:type="spellStart"/>
      <w:r w:rsidRPr="00B33870">
        <w:rPr>
          <w:rFonts w:ascii="Courier New" w:hAnsi="Courier New" w:cs="Courier New"/>
          <w:color w:val="000000"/>
          <w:sz w:val="16"/>
          <w:szCs w:val="16"/>
          <w:lang w:val="en-GB"/>
        </w:rPr>
        <w:t>testAssertEqual</w:t>
      </w:r>
      <w:proofErr w:type="spellEnd"/>
      <w:r w:rsidRPr="00B33870">
        <w:rPr>
          <w:rFonts w:ascii="Courier New" w:hAnsi="Courier New" w:cs="Courier New"/>
          <w:color w:val="000000"/>
          <w:sz w:val="16"/>
          <w:szCs w:val="16"/>
          <w:lang w:val="en-GB"/>
        </w:rPr>
        <w:t xml:space="preserve">( 1, </w:t>
      </w:r>
      <w:proofErr w:type="spellStart"/>
      <w:r w:rsidRPr="00B33870">
        <w:rPr>
          <w:rFonts w:ascii="Courier New" w:hAnsi="Courier New" w:cs="Courier New"/>
          <w:color w:val="000000"/>
          <w:sz w:val="16"/>
          <w:szCs w:val="16"/>
          <w:lang w:val="en-GB"/>
        </w:rPr>
        <w:t>mathAdd</w:t>
      </w:r>
      <w:proofErr w:type="spellEnd"/>
      <w:r w:rsidRPr="00B33870">
        <w:rPr>
          <w:rFonts w:ascii="Courier New" w:hAnsi="Courier New" w:cs="Courier New"/>
          <w:color w:val="000000"/>
          <w:sz w:val="16"/>
          <w:szCs w:val="16"/>
          <w:lang w:val="en-GB"/>
        </w:rPr>
        <w:t>( 0, 1 ) );</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proofErr w:type="spellStart"/>
      <w:r w:rsidRPr="00727432">
        <w:rPr>
          <w:rFonts w:ascii="Courier New" w:hAnsi="Courier New" w:cs="Courier New"/>
          <w:color w:val="000000"/>
          <w:sz w:val="16"/>
          <w:szCs w:val="16"/>
          <w:lang w:val="en-GB"/>
        </w:rPr>
        <w:t>one_plus_zero_is_one</w:t>
      </w:r>
      <w:proofErr w:type="spellEnd"/>
      <w:r w:rsidRPr="00B33870">
        <w:rPr>
          <w:rFonts w:ascii="Courier New" w:hAnsi="Courier New" w:cs="Courier New"/>
          <w:color w:val="000000"/>
          <w:sz w:val="16"/>
          <w:szCs w:val="16"/>
          <w:lang w:val="en-GB"/>
        </w:rPr>
        <w:t xml:space="preserve">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 xml:space="preserve">    </w:t>
      </w:r>
      <w:proofErr w:type="spellStart"/>
      <w:r w:rsidRPr="007529B9">
        <w:rPr>
          <w:rFonts w:ascii="Courier New" w:hAnsi="Courier New" w:cs="Courier New"/>
          <w:color w:val="000000"/>
          <w:sz w:val="16"/>
          <w:szCs w:val="16"/>
          <w:lang w:val="en-US"/>
        </w:rPr>
        <w:t>testAssertEqual</w:t>
      </w:r>
      <w:proofErr w:type="spellEnd"/>
      <w:r w:rsidRPr="007529B9">
        <w:rPr>
          <w:rFonts w:ascii="Courier New" w:hAnsi="Courier New" w:cs="Courier New"/>
          <w:color w:val="000000"/>
          <w:sz w:val="16"/>
          <w:szCs w:val="16"/>
          <w:lang w:val="en-US"/>
        </w:rPr>
        <w:t xml:space="preserve">( 1, </w:t>
      </w:r>
      <w:proofErr w:type="spellStart"/>
      <w:r w:rsidRPr="007529B9">
        <w:rPr>
          <w:rFonts w:ascii="Courier New" w:hAnsi="Courier New" w:cs="Courier New"/>
          <w:color w:val="000000"/>
          <w:sz w:val="16"/>
          <w:szCs w:val="16"/>
          <w:lang w:val="en-US"/>
        </w:rPr>
        <w:t>mathAdd</w:t>
      </w:r>
      <w:proofErr w:type="spellEnd"/>
      <w:r w:rsidRPr="007529B9">
        <w:rPr>
          <w:rFonts w:ascii="Courier New" w:hAnsi="Courier New" w:cs="Courier New"/>
          <w:color w:val="000000"/>
          <w:sz w:val="16"/>
          <w:szCs w:val="16"/>
          <w:lang w:val="en-US"/>
        </w:rPr>
        <w:t>( 1, 0 ) );</w:t>
      </w:r>
    </w:p>
    <w:p w:rsidR="007529B9" w:rsidRPr="007529B9"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7529B9">
        <w:rPr>
          <w:rFonts w:ascii="Courier New" w:hAnsi="Courier New" w:cs="Courier New"/>
          <w:color w:val="000000"/>
          <w:sz w:val="16"/>
          <w:szCs w:val="16"/>
          <w:lang w:val="en-US"/>
        </w:rPr>
        <w:t>}</w:t>
      </w:r>
    </w:p>
    <w:p w:rsidR="007529B9" w:rsidRPr="00B33870" w:rsidRDefault="007529B9" w:rsidP="007529B9">
      <w:pPr>
        <w:rPr>
          <w:lang w:val="en-GB"/>
        </w:rPr>
      </w:pP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mathAdd</w:t>
      </w:r>
      <w:proofErr w:type="spellEnd"/>
      <w:r w:rsidRPr="00B33870">
        <w:rPr>
          <w:rFonts w:ascii="Courier New" w:hAnsi="Courier New" w:cs="Courier New"/>
          <w:color w:val="000000"/>
          <w:sz w:val="16"/>
          <w:szCs w:val="16"/>
          <w:lang w:val="en-GB"/>
        </w:rPr>
        <w:t xml:space="preserve">( </w:t>
      </w: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a, </w:t>
      </w: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b )</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7529B9" w:rsidRPr="00B33870" w:rsidRDefault="007529B9" w:rsidP="007529B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r w:rsidRPr="00727432">
        <w:rPr>
          <w:rFonts w:ascii="Courier New" w:hAnsi="Courier New" w:cs="Courier New"/>
          <w:color w:val="000000"/>
          <w:sz w:val="16"/>
          <w:szCs w:val="16"/>
          <w:lang w:val="en-GB"/>
        </w:rPr>
        <w:t>return</w:t>
      </w:r>
      <w:r w:rsidRPr="00B33870">
        <w:rPr>
          <w:rFonts w:ascii="Courier New" w:hAnsi="Courier New" w:cs="Courier New"/>
          <w:color w:val="000000"/>
          <w:sz w:val="16"/>
          <w:szCs w:val="16"/>
          <w:lang w:val="en-GB"/>
        </w:rPr>
        <w:t xml:space="preserve"> a + b;</w:t>
      </w:r>
    </w:p>
    <w:p w:rsidR="007529B9" w:rsidRPr="00B33870" w:rsidRDefault="007529B9" w:rsidP="007529B9">
      <w:pPr>
        <w:pBdr>
          <w:top w:val="single" w:sz="4" w:space="1" w:color="auto"/>
          <w:left w:val="single" w:sz="4" w:space="4" w:color="auto"/>
          <w:bottom w:val="single" w:sz="4" w:space="1" w:color="auto"/>
          <w:right w:val="single" w:sz="4" w:space="4" w:color="auto"/>
        </w:pBdr>
        <w:rPr>
          <w:rFonts w:ascii="Courier New" w:hAnsi="Courier New" w:cs="Courier New"/>
          <w:color w:val="000000"/>
          <w:sz w:val="16"/>
          <w:szCs w:val="16"/>
          <w:lang w:val="en-GB"/>
        </w:rPr>
      </w:pPr>
      <w:r w:rsidRPr="00B33870">
        <w:rPr>
          <w:rFonts w:ascii="Courier New" w:hAnsi="Courier New" w:cs="Courier New"/>
          <w:color w:val="000000"/>
          <w:sz w:val="16"/>
          <w:szCs w:val="16"/>
          <w:lang w:val="en-GB"/>
        </w:rPr>
        <w:t>}</w:t>
      </w:r>
    </w:p>
    <w:p w:rsidR="007529B9" w:rsidRDefault="007529B9" w:rsidP="007529B9">
      <w:pPr>
        <w:rPr>
          <w:lang w:val="en-GB"/>
        </w:rPr>
      </w:pPr>
      <w:r>
        <w:rPr>
          <w:lang w:val="en-GB"/>
        </w:rPr>
        <w:t xml:space="preserve">(The current code state: </w:t>
      </w:r>
      <w:hyperlink r:id="rId16" w:history="1">
        <w:r w:rsidR="00AB40C1">
          <w:rPr>
            <w:rStyle w:val="Hyperlink"/>
            <w:lang w:val="en-GB"/>
          </w:rPr>
          <w:t>https://svn.assaabloy.net:8080/svn</w:t>
        </w:r>
        <w:r w:rsidRPr="00CD6E10">
          <w:rPr>
            <w:rStyle w:val="Hyperlink"/>
            <w:lang w:val="en-GB"/>
          </w:rPr>
          <w:t>/mbs/projects/education/unitTestTutorial/mathTutorial/branches/1_add_implemented</w:t>
        </w:r>
      </w:hyperlink>
      <w:r>
        <w:rPr>
          <w:lang w:val="en-GB"/>
        </w:rPr>
        <w:t>)</w:t>
      </w:r>
    </w:p>
    <w:p w:rsidR="006B7D0D" w:rsidRDefault="007529B9" w:rsidP="007529B9">
      <w:pPr>
        <w:pStyle w:val="Heading2"/>
        <w:rPr>
          <w:lang w:val="en-GB"/>
        </w:rPr>
      </w:pPr>
      <w:bookmarkStart w:id="83" w:name="_Toc366477261"/>
      <w:r>
        <w:rPr>
          <w:lang w:val="en-GB"/>
        </w:rPr>
        <w:t>Automatic Tests in Eclipse</w:t>
      </w:r>
      <w:bookmarkEnd w:id="83"/>
    </w:p>
    <w:p w:rsidR="007529B9" w:rsidRPr="007529B9" w:rsidRDefault="007529B9" w:rsidP="007529B9">
      <w:pPr>
        <w:rPr>
          <w:lang w:val="en-GB"/>
        </w:rPr>
      </w:pPr>
      <w:r w:rsidRPr="007529B9">
        <w:rPr>
          <w:lang w:val="en-GB"/>
        </w:rPr>
        <w:t>This might be a good time to setup the tests to run at once when saving a file in eclipse. These settings are in the project properties:</w:t>
      </w:r>
    </w:p>
    <w:p w:rsidR="007529B9" w:rsidRDefault="007529B9" w:rsidP="006B7D0D">
      <w:pPr>
        <w:rPr>
          <w:lang w:val="en-GB"/>
        </w:rPr>
      </w:pPr>
      <w:r>
        <w:rPr>
          <w:noProof/>
        </w:rPr>
        <w:lastRenderedPageBreak/>
        <w:drawing>
          <wp:inline distT="0" distB="0" distL="0" distR="0">
            <wp:extent cx="5752465" cy="2413635"/>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52465" cy="2413635"/>
                    </a:xfrm>
                    <a:prstGeom prst="rect">
                      <a:avLst/>
                    </a:prstGeom>
                    <a:noFill/>
                    <a:ln w="9525">
                      <a:noFill/>
                      <a:miter lim="800000"/>
                      <a:headEnd/>
                      <a:tailEnd/>
                    </a:ln>
                  </pic:spPr>
                </pic:pic>
              </a:graphicData>
            </a:graphic>
          </wp:inline>
        </w:drawing>
      </w:r>
    </w:p>
    <w:p w:rsidR="007529B9" w:rsidRPr="007529B9" w:rsidRDefault="007529B9" w:rsidP="007529B9">
      <w:pPr>
        <w:pStyle w:val="BodyText"/>
        <w:rPr>
          <w:rFonts w:ascii="Verdana" w:hAnsi="Verdana"/>
        </w:rPr>
      </w:pPr>
      <w:r w:rsidRPr="007529B9">
        <w:rPr>
          <w:rFonts w:ascii="Verdana" w:hAnsi="Verdana"/>
        </w:rPr>
        <w:t xml:space="preserve">Set the “Build location” to the level you want, the lower you set it in the folder structure the fewer tests </w:t>
      </w:r>
      <w:proofErr w:type="spellStart"/>
      <w:r w:rsidRPr="007529B9">
        <w:rPr>
          <w:rFonts w:ascii="Verdana" w:hAnsi="Verdana"/>
        </w:rPr>
        <w:t>ar</w:t>
      </w:r>
      <w:proofErr w:type="spellEnd"/>
      <w:r w:rsidRPr="007529B9">
        <w:rPr>
          <w:rFonts w:ascii="Verdana" w:hAnsi="Verdana"/>
        </w:rPr>
        <w:t xml:space="preserve"> run. Faster but you might miss some errors that are affecting other parts of the project. For the training we set it to components since all code we write are there. (at the top level there will be some more tests of the unit test framework itself).</w:t>
      </w:r>
    </w:p>
    <w:p w:rsidR="007529B9" w:rsidRDefault="007529B9" w:rsidP="007529B9">
      <w:pPr>
        <w:rPr>
          <w:lang w:val="en-GB"/>
        </w:rPr>
      </w:pPr>
      <w:r>
        <w:rPr>
          <w:lang w:val="en-GB"/>
        </w:rPr>
        <w:t>Use these settings in the behaviour tab:</w:t>
      </w:r>
    </w:p>
    <w:p w:rsidR="007529B9" w:rsidRDefault="007529B9" w:rsidP="006B7D0D">
      <w:pPr>
        <w:rPr>
          <w:lang w:val="en-GB"/>
        </w:rPr>
      </w:pPr>
      <w:r>
        <w:rPr>
          <w:noProof/>
        </w:rPr>
        <w:drawing>
          <wp:inline distT="0" distB="0" distL="0" distR="0">
            <wp:extent cx="5752465" cy="262636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p>
    <w:p w:rsidR="007529B9" w:rsidRDefault="007529B9" w:rsidP="006B7D0D">
      <w:pPr>
        <w:rPr>
          <w:lang w:val="en-GB"/>
        </w:rPr>
      </w:pPr>
      <w:r w:rsidRPr="007529B9">
        <w:rPr>
          <w:lang w:val="en-GB"/>
        </w:rPr>
        <w:t>And finally check that the workbench is set up for automatic builds (in the Windows-&gt;preferences menu):</w:t>
      </w:r>
    </w:p>
    <w:p w:rsidR="007529B9" w:rsidRDefault="007529B9" w:rsidP="006B7D0D">
      <w:pPr>
        <w:rPr>
          <w:lang w:val="en-GB"/>
        </w:rPr>
      </w:pPr>
    </w:p>
    <w:p w:rsidR="007529B9" w:rsidRDefault="007529B9" w:rsidP="006B7D0D">
      <w:pPr>
        <w:rPr>
          <w:lang w:val="en-GB"/>
        </w:rPr>
      </w:pPr>
      <w:r>
        <w:rPr>
          <w:noProof/>
        </w:rPr>
        <w:lastRenderedPageBreak/>
        <w:drawing>
          <wp:inline distT="0" distB="0" distL="0" distR="0">
            <wp:extent cx="4242435" cy="3572510"/>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242435" cy="3572510"/>
                    </a:xfrm>
                    <a:prstGeom prst="rect">
                      <a:avLst/>
                    </a:prstGeom>
                    <a:noFill/>
                    <a:ln w="9525">
                      <a:noFill/>
                      <a:miter lim="800000"/>
                      <a:headEnd/>
                      <a:tailEnd/>
                    </a:ln>
                  </pic:spPr>
                </pic:pic>
              </a:graphicData>
            </a:graphic>
          </wp:inline>
        </w:drawing>
      </w:r>
    </w:p>
    <w:p w:rsidR="007529B9" w:rsidRDefault="007529B9" w:rsidP="006B7D0D">
      <w:pPr>
        <w:rPr>
          <w:lang w:val="en-GB"/>
        </w:rPr>
      </w:pPr>
      <w:r w:rsidRPr="007529B9">
        <w:rPr>
          <w:lang w:val="en-GB"/>
        </w:rPr>
        <w:t>The project will now be tested at every save, if you press &lt;ctrl-B&gt; the tests are run and the coverage analysis is done.</w:t>
      </w:r>
    </w:p>
    <w:p w:rsidR="007529B9" w:rsidRDefault="00871118" w:rsidP="00871118">
      <w:pPr>
        <w:pStyle w:val="Heading2"/>
        <w:rPr>
          <w:lang w:val="en-GB"/>
        </w:rPr>
      </w:pPr>
      <w:bookmarkStart w:id="84" w:name="_Toc366477262"/>
      <w:r>
        <w:rPr>
          <w:lang w:val="en-GB"/>
        </w:rPr>
        <w:t>Test of Assertions</w:t>
      </w:r>
      <w:bookmarkEnd w:id="84"/>
    </w:p>
    <w:p w:rsidR="00871118" w:rsidRDefault="00871118" w:rsidP="00871118">
      <w:pPr>
        <w:rPr>
          <w:lang w:val="en-GB"/>
        </w:rPr>
      </w:pPr>
      <w:r>
        <w:rPr>
          <w:lang w:val="en-GB"/>
        </w:rPr>
        <w:t>So far so good, now we shall implement a function that divides two integers, start with a test at a time, I’ll show some at once here for layout reasons.</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r w:rsidRPr="00727432">
        <w:rPr>
          <w:rFonts w:ascii="Courier New" w:hAnsi="Courier New" w:cs="Courier New"/>
          <w:color w:val="000000"/>
          <w:sz w:val="16"/>
          <w:szCs w:val="16"/>
          <w:lang w:val="en-GB"/>
        </w:rPr>
        <w:t>zero_div__one__</w:t>
      </w:r>
      <w:proofErr w:type="spellStart"/>
      <w:r w:rsidRPr="00727432">
        <w:rPr>
          <w:rFonts w:ascii="Courier New" w:hAnsi="Courier New" w:cs="Courier New"/>
          <w:color w:val="000000"/>
          <w:sz w:val="16"/>
          <w:szCs w:val="16"/>
          <w:lang w:val="en-GB"/>
        </w:rPr>
        <w:t>is_zero</w:t>
      </w:r>
      <w:proofErr w:type="spellEnd"/>
      <w:r w:rsidRPr="00B33870">
        <w:rPr>
          <w:rFonts w:ascii="Courier New" w:hAnsi="Courier New" w:cs="Courier New"/>
          <w:color w:val="000000"/>
          <w:sz w:val="16"/>
          <w:szCs w:val="16"/>
          <w:lang w:val="en-GB"/>
        </w:rPr>
        <w:t xml:space="preserve">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proofErr w:type="spellStart"/>
      <w:r w:rsidRPr="00B33870">
        <w:rPr>
          <w:rFonts w:ascii="Courier New" w:hAnsi="Courier New" w:cs="Courier New"/>
          <w:color w:val="000000"/>
          <w:sz w:val="16"/>
          <w:szCs w:val="16"/>
          <w:lang w:val="en-GB"/>
        </w:rPr>
        <w:t>testAssertEqual</w:t>
      </w:r>
      <w:proofErr w:type="spellEnd"/>
      <w:r w:rsidRPr="00B33870">
        <w:rPr>
          <w:rFonts w:ascii="Courier New" w:hAnsi="Courier New" w:cs="Courier New"/>
          <w:color w:val="000000"/>
          <w:sz w:val="16"/>
          <w:szCs w:val="16"/>
          <w:lang w:val="en-GB"/>
        </w:rPr>
        <w:t xml:space="preserve">( 0, </w:t>
      </w:r>
      <w:proofErr w:type="spellStart"/>
      <w:r w:rsidRPr="00B33870">
        <w:rPr>
          <w:rFonts w:ascii="Courier New" w:hAnsi="Courier New" w:cs="Courier New"/>
          <w:color w:val="000000"/>
          <w:sz w:val="16"/>
          <w:szCs w:val="16"/>
          <w:lang w:val="en-GB"/>
        </w:rPr>
        <w:t>mathDivide</w:t>
      </w:r>
      <w:proofErr w:type="spellEnd"/>
      <w:r w:rsidRPr="00B33870">
        <w:rPr>
          <w:rFonts w:ascii="Courier New" w:hAnsi="Courier New" w:cs="Courier New"/>
          <w:color w:val="000000"/>
          <w:sz w:val="16"/>
          <w:szCs w:val="16"/>
          <w:lang w:val="en-GB"/>
        </w:rPr>
        <w:t>( 0, 1 )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r w:rsidRPr="00727432">
        <w:rPr>
          <w:rFonts w:ascii="Courier New" w:hAnsi="Courier New" w:cs="Courier New"/>
          <w:color w:val="000000"/>
          <w:sz w:val="16"/>
          <w:szCs w:val="16"/>
          <w:lang w:val="en-GB"/>
        </w:rPr>
        <w:t>one_div__one__</w:t>
      </w:r>
      <w:proofErr w:type="spellStart"/>
      <w:r w:rsidRPr="00727432">
        <w:rPr>
          <w:rFonts w:ascii="Courier New" w:hAnsi="Courier New" w:cs="Courier New"/>
          <w:color w:val="000000"/>
          <w:sz w:val="16"/>
          <w:szCs w:val="16"/>
          <w:lang w:val="en-GB"/>
        </w:rPr>
        <w:t>is_one</w:t>
      </w:r>
      <w:proofErr w:type="spellEnd"/>
      <w:r w:rsidRPr="00B33870">
        <w:rPr>
          <w:rFonts w:ascii="Courier New" w:hAnsi="Courier New" w:cs="Courier New"/>
          <w:color w:val="000000"/>
          <w:sz w:val="16"/>
          <w:szCs w:val="16"/>
          <w:lang w:val="en-GB"/>
        </w:rPr>
        <w:t xml:space="preserve">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proofErr w:type="spellStart"/>
      <w:r w:rsidRPr="00B33870">
        <w:rPr>
          <w:rFonts w:ascii="Courier New" w:hAnsi="Courier New" w:cs="Courier New"/>
          <w:color w:val="000000"/>
          <w:sz w:val="16"/>
          <w:szCs w:val="16"/>
          <w:lang w:val="en-GB"/>
        </w:rPr>
        <w:t>testAssertEqual</w:t>
      </w:r>
      <w:proofErr w:type="spellEnd"/>
      <w:r w:rsidRPr="00B33870">
        <w:rPr>
          <w:rFonts w:ascii="Courier New" w:hAnsi="Courier New" w:cs="Courier New"/>
          <w:color w:val="000000"/>
          <w:sz w:val="16"/>
          <w:szCs w:val="16"/>
          <w:lang w:val="en-GB"/>
        </w:rPr>
        <w:t xml:space="preserve">( 1, </w:t>
      </w:r>
      <w:proofErr w:type="spellStart"/>
      <w:r w:rsidRPr="00B33870">
        <w:rPr>
          <w:rFonts w:ascii="Courier New" w:hAnsi="Courier New" w:cs="Courier New"/>
          <w:color w:val="000000"/>
          <w:sz w:val="16"/>
          <w:szCs w:val="16"/>
          <w:lang w:val="en-GB"/>
        </w:rPr>
        <w:t>mathDivide</w:t>
      </w:r>
      <w:proofErr w:type="spellEnd"/>
      <w:r w:rsidRPr="00B33870">
        <w:rPr>
          <w:rFonts w:ascii="Courier New" w:hAnsi="Courier New" w:cs="Courier New"/>
          <w:color w:val="000000"/>
          <w:sz w:val="16"/>
          <w:szCs w:val="16"/>
          <w:lang w:val="en-GB"/>
        </w:rPr>
        <w:t>( 1, 1 )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rPr>
          <w:sz w:val="16"/>
          <w:szCs w:val="16"/>
          <w:lang w:val="en-GB"/>
        </w:rPr>
      </w:pP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proofErr w:type="spellStart"/>
      <w:r>
        <w:rPr>
          <w:rFonts w:ascii="Courier New" w:hAnsi="Courier New" w:cs="Courier New"/>
          <w:color w:val="005032"/>
          <w:sz w:val="16"/>
          <w:szCs w:val="16"/>
          <w:lang w:val="en-GB"/>
        </w:rPr>
        <w:t>int</w:t>
      </w:r>
      <w:proofErr w:type="spellEnd"/>
      <w:r w:rsidRPr="00B33870">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mathDivide</w:t>
      </w:r>
      <w:proofErr w:type="spellEnd"/>
      <w:r w:rsidRPr="00B33870">
        <w:rPr>
          <w:rFonts w:ascii="Courier New" w:hAnsi="Courier New" w:cs="Courier New"/>
          <w:color w:val="000000"/>
          <w:sz w:val="16"/>
          <w:szCs w:val="16"/>
          <w:lang w:val="en-GB"/>
        </w:rPr>
        <w:t xml:space="preserve">( </w:t>
      </w:r>
      <w:proofErr w:type="spellStart"/>
      <w:r>
        <w:rPr>
          <w:rFonts w:ascii="Courier New" w:hAnsi="Courier New" w:cs="Courier New"/>
          <w:color w:val="000000"/>
          <w:sz w:val="16"/>
          <w:szCs w:val="16"/>
          <w:lang w:val="en-GB"/>
        </w:rPr>
        <w:t>int</w:t>
      </w:r>
      <w:proofErr w:type="spellEnd"/>
      <w:r w:rsidRPr="00B33870">
        <w:rPr>
          <w:rFonts w:ascii="Courier New" w:hAnsi="Courier New" w:cs="Courier New"/>
          <w:color w:val="000000"/>
          <w:sz w:val="16"/>
          <w:szCs w:val="16"/>
          <w:lang w:val="en-GB"/>
        </w:rPr>
        <w:t xml:space="preserve"> dividend, </w:t>
      </w:r>
      <w:proofErr w:type="spellStart"/>
      <w:r>
        <w:rPr>
          <w:rFonts w:ascii="Courier New" w:hAnsi="Courier New" w:cs="Courier New"/>
          <w:color w:val="000000"/>
          <w:sz w:val="16"/>
          <w:szCs w:val="16"/>
          <w:lang w:val="en-GB"/>
        </w:rPr>
        <w:t>int</w:t>
      </w:r>
      <w:proofErr w:type="spellEnd"/>
      <w:r w:rsidRPr="00B33870">
        <w:rPr>
          <w:rFonts w:ascii="Courier New" w:hAnsi="Courier New" w:cs="Courier New"/>
          <w:color w:val="000000"/>
          <w:sz w:val="16"/>
          <w:szCs w:val="16"/>
          <w:lang w:val="en-GB"/>
        </w:rPr>
        <w:t xml:space="preserve"> divisor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r w:rsidRPr="00727432">
        <w:rPr>
          <w:rFonts w:ascii="Courier New" w:hAnsi="Courier New" w:cs="Courier New"/>
          <w:color w:val="000000"/>
          <w:sz w:val="16"/>
          <w:szCs w:val="16"/>
          <w:lang w:val="en-GB"/>
        </w:rPr>
        <w:t>return</w:t>
      </w:r>
      <w:r w:rsidRPr="00B33870">
        <w:rPr>
          <w:rFonts w:ascii="Courier New" w:hAnsi="Courier New" w:cs="Courier New"/>
          <w:color w:val="000000"/>
          <w:sz w:val="16"/>
          <w:szCs w:val="16"/>
          <w:lang w:val="en-GB"/>
        </w:rPr>
        <w:t xml:space="preserve"> dividend / divisor;</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Default="00871118" w:rsidP="00871118">
      <w:pPr>
        <w:rPr>
          <w:lang w:val="en-GB"/>
        </w:rPr>
      </w:pPr>
    </w:p>
    <w:p w:rsidR="00871118" w:rsidRDefault="00871118" w:rsidP="00871118">
      <w:pPr>
        <w:rPr>
          <w:lang w:val="en-GB"/>
        </w:rPr>
      </w:pPr>
      <w:r>
        <w:rPr>
          <w:lang w:val="en-GB"/>
        </w:rPr>
        <w:t>We shall have an assertion to catch the error condition when the divisor is zero. This is to aid in debugging, it is considered the callers responsibility to never call us with zero divisor but just in case we add an assertion that might be removed in production code.</w:t>
      </w:r>
    </w:p>
    <w:p w:rsidR="00871118" w:rsidRPr="00727432" w:rsidRDefault="00871118" w:rsidP="00871118">
      <w:pPr>
        <w:rPr>
          <w:lang w:val="en-GB"/>
        </w:rPr>
      </w:pPr>
      <w:r>
        <w:rPr>
          <w:lang w:val="en-GB"/>
        </w:rPr>
        <w:t xml:space="preserve">We use the </w:t>
      </w:r>
      <w:r w:rsidRPr="00727432">
        <w:rPr>
          <w:rStyle w:val="codeChar"/>
        </w:rPr>
        <w:t xml:space="preserve">TEST_EXPECT_ASSERTION </w:t>
      </w:r>
      <w:r>
        <w:rPr>
          <w:lang w:val="en-GB"/>
        </w:rPr>
        <w:t>macro t</w:t>
      </w:r>
      <w:r w:rsidRPr="00B33870">
        <w:rPr>
          <w:lang w:val="en-GB"/>
        </w:rPr>
        <w:t>o verify that the error</w:t>
      </w:r>
      <w:r>
        <w:rPr>
          <w:lang w:val="en-GB"/>
        </w:rPr>
        <w:t xml:space="preserve"> </w:t>
      </w:r>
      <w:r w:rsidRPr="00B33870">
        <w:rPr>
          <w:lang w:val="en-GB"/>
        </w:rPr>
        <w:t>condition is properly handled</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TEST_FUNCTION(  </w:t>
      </w:r>
      <w:r w:rsidRPr="00727432">
        <w:rPr>
          <w:rFonts w:ascii="Courier New" w:hAnsi="Courier New" w:cs="Courier New"/>
          <w:color w:val="000000"/>
          <w:sz w:val="16"/>
          <w:szCs w:val="16"/>
          <w:lang w:val="en-GB"/>
        </w:rPr>
        <w:t>one_div_zero__</w:t>
      </w:r>
      <w:proofErr w:type="spellStart"/>
      <w:r w:rsidRPr="00727432">
        <w:rPr>
          <w:rFonts w:ascii="Courier New" w:hAnsi="Courier New" w:cs="Courier New"/>
          <w:color w:val="000000"/>
          <w:sz w:val="16"/>
          <w:szCs w:val="16"/>
          <w:lang w:val="en-GB"/>
        </w:rPr>
        <w:t>is_handled_by_assertion</w:t>
      </w:r>
      <w:proofErr w:type="spellEnd"/>
      <w:r w:rsidRPr="00B33870">
        <w:rPr>
          <w:rFonts w:ascii="Courier New" w:hAnsi="Courier New" w:cs="Courier New"/>
          <w:color w:val="000000"/>
          <w:sz w:val="16"/>
          <w:szCs w:val="16"/>
          <w:lang w:val="en-GB"/>
        </w:rPr>
        <w:t xml:space="preserve">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TEST_EXPECT_ASSERTION( </w:t>
      </w:r>
      <w:proofErr w:type="spellStart"/>
      <w:r w:rsidRPr="00B33870">
        <w:rPr>
          <w:rFonts w:ascii="Courier New" w:hAnsi="Courier New" w:cs="Courier New"/>
          <w:color w:val="000000"/>
          <w:sz w:val="16"/>
          <w:szCs w:val="16"/>
          <w:lang w:val="en-GB"/>
        </w:rPr>
        <w:t>mathDivide</w:t>
      </w:r>
      <w:proofErr w:type="spellEnd"/>
      <w:r w:rsidRPr="00B33870">
        <w:rPr>
          <w:rFonts w:ascii="Courier New" w:hAnsi="Courier New" w:cs="Courier New"/>
          <w:color w:val="000000"/>
          <w:sz w:val="16"/>
          <w:szCs w:val="16"/>
          <w:lang w:val="en-GB"/>
        </w:rPr>
        <w:t>( 1, 0 )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Default="00871118" w:rsidP="00871118">
      <w:pPr>
        <w:rPr>
          <w:sz w:val="16"/>
          <w:szCs w:val="16"/>
          <w:lang w:val="en-GB"/>
        </w:rPr>
      </w:pPr>
    </w:p>
    <w:p w:rsidR="00871118" w:rsidRPr="00FB2CB4" w:rsidRDefault="00871118" w:rsidP="00871118">
      <w:pPr>
        <w:rPr>
          <w:lang w:val="en-GB"/>
        </w:rPr>
      </w:pPr>
      <w:r w:rsidRPr="00FB2CB4">
        <w:rPr>
          <w:lang w:val="en-GB"/>
        </w:rPr>
        <w:t>Test that the test fails and then add the following row in the implementation</w:t>
      </w:r>
    </w:p>
    <w:p w:rsidR="00871118"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5032"/>
          <w:sz w:val="16"/>
          <w:szCs w:val="16"/>
          <w:lang w:val="en-GB"/>
        </w:rPr>
      </w:pPr>
      <w:r>
        <w:rPr>
          <w:rFonts w:ascii="Courier New" w:hAnsi="Courier New" w:cs="Courier New"/>
          <w:color w:val="005032"/>
          <w:sz w:val="16"/>
          <w:szCs w:val="16"/>
          <w:lang w:val="en-GB"/>
        </w:rPr>
        <w:t>#include “</w:t>
      </w:r>
      <w:proofErr w:type="spellStart"/>
      <w:r>
        <w:rPr>
          <w:rFonts w:ascii="Courier New" w:hAnsi="Courier New" w:cs="Courier New"/>
          <w:color w:val="005032"/>
          <w:sz w:val="16"/>
          <w:szCs w:val="16"/>
          <w:lang w:val="en-GB"/>
        </w:rPr>
        <w:t>icAssert.h</w:t>
      </w:r>
      <w:proofErr w:type="spellEnd"/>
      <w:r>
        <w:rPr>
          <w:rFonts w:ascii="Courier New" w:hAnsi="Courier New" w:cs="Courier New"/>
          <w:color w:val="005032"/>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w:t>
      </w:r>
      <w:proofErr w:type="spellStart"/>
      <w:r w:rsidRPr="00727432">
        <w:rPr>
          <w:rFonts w:ascii="Courier New" w:hAnsi="Courier New" w:cs="Courier New"/>
          <w:color w:val="000000"/>
          <w:sz w:val="16"/>
          <w:szCs w:val="16"/>
          <w:lang w:val="en-GB"/>
        </w:rPr>
        <w:t>mathDivide</w:t>
      </w:r>
      <w:proofErr w:type="spellEnd"/>
      <w:r w:rsidRPr="00B33870">
        <w:rPr>
          <w:rFonts w:ascii="Courier New" w:hAnsi="Courier New" w:cs="Courier New"/>
          <w:color w:val="000000"/>
          <w:sz w:val="16"/>
          <w:szCs w:val="16"/>
          <w:lang w:val="en-GB"/>
        </w:rPr>
        <w:t xml:space="preserve">( </w:t>
      </w: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dividend, </w:t>
      </w:r>
      <w:r w:rsidRPr="00B33870">
        <w:rPr>
          <w:rFonts w:ascii="Courier New" w:hAnsi="Courier New" w:cs="Courier New"/>
          <w:color w:val="005032"/>
          <w:sz w:val="16"/>
          <w:szCs w:val="16"/>
          <w:lang w:val="en-GB"/>
        </w:rPr>
        <w:t>U8</w:t>
      </w:r>
      <w:r w:rsidRPr="00B33870">
        <w:rPr>
          <w:rFonts w:ascii="Courier New" w:hAnsi="Courier New" w:cs="Courier New"/>
          <w:color w:val="000000"/>
          <w:sz w:val="16"/>
          <w:szCs w:val="16"/>
          <w:lang w:val="en-GB"/>
        </w:rPr>
        <w:t xml:space="preserve"> divisor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proofErr w:type="spellStart"/>
      <w:r w:rsidRPr="00871118">
        <w:rPr>
          <w:rFonts w:ascii="Courier New" w:hAnsi="Courier New" w:cs="Courier New"/>
          <w:color w:val="000000"/>
          <w:sz w:val="16"/>
          <w:szCs w:val="16"/>
          <w:lang w:val="en-US"/>
        </w:rPr>
        <w:t>icAssert</w:t>
      </w:r>
      <w:proofErr w:type="spellEnd"/>
      <w:r w:rsidRPr="00871118">
        <w:rPr>
          <w:rFonts w:ascii="Courier New" w:hAnsi="Courier New" w:cs="Courier New"/>
          <w:color w:val="000000"/>
          <w:sz w:val="16"/>
          <w:szCs w:val="16"/>
          <w:lang w:val="en-US"/>
        </w:rPr>
        <w:t xml:space="preserve">( </w:t>
      </w:r>
      <w:r w:rsidRPr="00B33870">
        <w:rPr>
          <w:rFonts w:ascii="Courier New" w:hAnsi="Courier New" w:cs="Courier New"/>
          <w:color w:val="000000"/>
          <w:sz w:val="16"/>
          <w:szCs w:val="16"/>
          <w:lang w:val="en-GB"/>
        </w:rPr>
        <w:t>0 != divisor );</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 xml:space="preserve">    </w:t>
      </w:r>
      <w:r w:rsidRPr="00727432">
        <w:rPr>
          <w:rFonts w:ascii="Courier New" w:hAnsi="Courier New" w:cs="Courier New"/>
          <w:color w:val="000000"/>
          <w:sz w:val="16"/>
          <w:szCs w:val="16"/>
          <w:lang w:val="en-GB"/>
        </w:rPr>
        <w:t>return</w:t>
      </w:r>
      <w:r w:rsidRPr="00B33870">
        <w:rPr>
          <w:rFonts w:ascii="Courier New" w:hAnsi="Courier New" w:cs="Courier New"/>
          <w:color w:val="000000"/>
          <w:sz w:val="16"/>
          <w:szCs w:val="16"/>
          <w:lang w:val="en-GB"/>
        </w:rPr>
        <w:t xml:space="preserve"> dividend / divisor;</w:t>
      </w:r>
    </w:p>
    <w:p w:rsidR="00871118" w:rsidRPr="00B33870" w:rsidRDefault="00871118" w:rsidP="008711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GB"/>
        </w:rPr>
      </w:pPr>
      <w:r w:rsidRPr="00B33870">
        <w:rPr>
          <w:rFonts w:ascii="Courier New" w:hAnsi="Courier New" w:cs="Courier New"/>
          <w:color w:val="000000"/>
          <w:sz w:val="16"/>
          <w:szCs w:val="16"/>
          <w:lang w:val="en-GB"/>
        </w:rPr>
        <w:t>}</w:t>
      </w:r>
    </w:p>
    <w:p w:rsidR="00871118" w:rsidRDefault="00871118" w:rsidP="00871118">
      <w:pPr>
        <w:rPr>
          <w:lang w:val="en-GB"/>
        </w:rPr>
      </w:pPr>
    </w:p>
    <w:p w:rsidR="00871118" w:rsidRDefault="00871118" w:rsidP="00871118">
      <w:pPr>
        <w:pStyle w:val="Heading2"/>
        <w:rPr>
          <w:lang w:val="en-GB"/>
        </w:rPr>
      </w:pPr>
      <w:bookmarkStart w:id="85" w:name="_Toc366477263"/>
      <w:r>
        <w:rPr>
          <w:lang w:val="en-GB"/>
        </w:rPr>
        <w:t>Grouping</w:t>
      </w:r>
      <w:bookmarkEnd w:id="85"/>
    </w:p>
    <w:p w:rsidR="00552DC3" w:rsidRPr="00552DC3" w:rsidRDefault="00552DC3" w:rsidP="00552DC3">
      <w:pPr>
        <w:pStyle w:val="BodyText"/>
        <w:rPr>
          <w:rFonts w:ascii="Verdana" w:hAnsi="Verdana"/>
        </w:rPr>
      </w:pPr>
      <w:r w:rsidRPr="00552DC3">
        <w:rPr>
          <w:rFonts w:ascii="Verdana" w:hAnsi="Verdana"/>
        </w:rPr>
        <w:t>When there are lots of test functions or if they belong to different aspects of the DUT it’s a good practice to group them in either different test files, named properly to reflect the aspect. (</w:t>
      </w:r>
      <w:proofErr w:type="spellStart"/>
      <w:r w:rsidRPr="00552DC3">
        <w:rPr>
          <w:rFonts w:ascii="Verdana" w:hAnsi="Verdana"/>
        </w:rPr>
        <w:t>mathAdditionIcTest.c</w:t>
      </w:r>
      <w:proofErr w:type="spellEnd"/>
      <w:r w:rsidRPr="00552DC3">
        <w:rPr>
          <w:rFonts w:ascii="Verdana" w:hAnsi="Verdana"/>
        </w:rPr>
        <w:t xml:space="preserve">, </w:t>
      </w:r>
      <w:proofErr w:type="spellStart"/>
      <w:r w:rsidRPr="00552DC3">
        <w:rPr>
          <w:rFonts w:ascii="Verdana" w:hAnsi="Verdana"/>
        </w:rPr>
        <w:t>mathDivisionIcTest.c</w:t>
      </w:r>
      <w:proofErr w:type="spellEnd"/>
      <w:r w:rsidRPr="00552DC3">
        <w:rPr>
          <w:rFonts w:ascii="Verdana" w:hAnsi="Verdana"/>
        </w:rPr>
        <w:t>).</w:t>
      </w:r>
    </w:p>
    <w:p w:rsidR="00871118" w:rsidRPr="00871118" w:rsidRDefault="00552DC3" w:rsidP="00552DC3">
      <w:pPr>
        <w:rPr>
          <w:lang w:val="en-GB"/>
        </w:rPr>
      </w:pPr>
      <w:r>
        <w:rPr>
          <w:lang w:val="en-GB"/>
        </w:rPr>
        <w:t>Another way is to group the contents in the same file using #</w:t>
      </w:r>
      <w:proofErr w:type="spellStart"/>
      <w:r>
        <w:rPr>
          <w:lang w:val="en-GB"/>
        </w:rPr>
        <w:t>ifndef:s</w:t>
      </w:r>
      <w:proofErr w:type="spellEnd"/>
      <w:r>
        <w:rPr>
          <w:lang w:val="en-GB"/>
        </w:rPr>
        <w:t xml:space="preserve"> with the REGION__ prefix. Then the folding function of eclipse (and other editors) can be used to collapse the parts that we are not working on at the moment.</w:t>
      </w:r>
    </w:p>
    <w:p w:rsidR="00871118" w:rsidRDefault="00552DC3" w:rsidP="00871118">
      <w:pPr>
        <w:rPr>
          <w:lang w:val="en-GB"/>
        </w:rPr>
      </w:pPr>
      <w:r>
        <w:rPr>
          <w:noProof/>
        </w:rPr>
        <w:drawing>
          <wp:inline distT="0" distB="0" distL="0" distR="0">
            <wp:extent cx="4838065" cy="3594100"/>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4838065" cy="3594100"/>
                    </a:xfrm>
                    <a:prstGeom prst="rect">
                      <a:avLst/>
                    </a:prstGeom>
                    <a:noFill/>
                    <a:ln w="9525">
                      <a:noFill/>
                      <a:miter lim="800000"/>
                      <a:headEnd/>
                      <a:tailEnd/>
                    </a:ln>
                  </pic:spPr>
                </pic:pic>
              </a:graphicData>
            </a:graphic>
          </wp:inline>
        </w:drawing>
      </w:r>
    </w:p>
    <w:p w:rsidR="00552DC3" w:rsidRDefault="00552DC3" w:rsidP="00871118">
      <w:pPr>
        <w:rPr>
          <w:lang w:val="en-GB"/>
        </w:rPr>
      </w:pPr>
    </w:p>
    <w:p w:rsidR="00552DC3" w:rsidRPr="00552DC3" w:rsidRDefault="00552DC3" w:rsidP="00552DC3">
      <w:pPr>
        <w:rPr>
          <w:lang w:val="en-GB"/>
        </w:rPr>
      </w:pPr>
      <w:r w:rsidRPr="00552DC3">
        <w:rPr>
          <w:lang w:val="en-GB"/>
        </w:rPr>
        <w:t>Which one to use would depend on the overall size, and if different setup code needs to be used.</w:t>
      </w:r>
    </w:p>
    <w:p w:rsidR="00552DC3" w:rsidRPr="00552DC3" w:rsidRDefault="00552DC3" w:rsidP="00552DC3">
      <w:pPr>
        <w:rPr>
          <w:lang w:val="en-GB"/>
        </w:rPr>
      </w:pPr>
      <w:r w:rsidRPr="00552DC3">
        <w:rPr>
          <w:lang w:val="en-GB"/>
        </w:rPr>
        <w:t xml:space="preserve">(the code at this final stage can be found here: </w:t>
      </w:r>
      <w:r w:rsidR="00C651F9">
        <w:fldChar w:fldCharType="begin"/>
      </w:r>
      <w:r w:rsidR="00C651F9" w:rsidRPr="00F6784E">
        <w:rPr>
          <w:lang w:val="en-US"/>
          <w:rPrChange w:id="86" w:author="Magnus Ivarsson" w:date="2013-09-30T08:43:00Z">
            <w:rPr/>
          </w:rPrChange>
        </w:rPr>
        <w:instrText>HYPERLINK "https://svn.assaabloy.net:8080/svn/mbs/projects/education/unitTestTutorial/mathTutorial/branches/2_div_implemented"</w:instrText>
      </w:r>
      <w:r w:rsidR="00C651F9">
        <w:fldChar w:fldCharType="separate"/>
      </w:r>
      <w:r w:rsidR="004E1F06">
        <w:rPr>
          <w:rStyle w:val="Hyperlink"/>
          <w:lang w:val="en-GB"/>
        </w:rPr>
        <w:t>https://svn.assaabloy.net:8080/svn/mbs/projects/education/unitTestTutorial/mathTutorial/branches/2_div_implemented</w:t>
      </w:r>
      <w:r w:rsidR="00C651F9">
        <w:fldChar w:fldCharType="end"/>
      </w:r>
      <w:r w:rsidRPr="00552DC3">
        <w:rPr>
          <w:lang w:val="en-GB"/>
        </w:rPr>
        <w:t>)</w:t>
      </w:r>
    </w:p>
    <w:p w:rsidR="00552DC3" w:rsidRDefault="00552DC3" w:rsidP="00871118">
      <w:pPr>
        <w:rPr>
          <w:lang w:val="en-GB"/>
        </w:rPr>
      </w:pPr>
    </w:p>
    <w:p w:rsidR="00552DC3" w:rsidRDefault="00552DC3" w:rsidP="00552DC3">
      <w:pPr>
        <w:pStyle w:val="Heading1"/>
        <w:rPr>
          <w:lang w:val="en-GB"/>
        </w:rPr>
      </w:pPr>
      <w:bookmarkStart w:id="87" w:name="_Toc366477264"/>
      <w:r>
        <w:rPr>
          <w:lang w:val="en-GB"/>
        </w:rPr>
        <w:lastRenderedPageBreak/>
        <w:t>Advanced Tutorial</w:t>
      </w:r>
      <w:bookmarkEnd w:id="87"/>
    </w:p>
    <w:p w:rsidR="00552DC3" w:rsidRDefault="00552DC3" w:rsidP="00552DC3">
      <w:pPr>
        <w:pStyle w:val="Heading2"/>
        <w:rPr>
          <w:lang w:val="en-GB"/>
        </w:rPr>
      </w:pPr>
      <w:bookmarkStart w:id="88" w:name="_Toc366477265"/>
      <w:r>
        <w:rPr>
          <w:lang w:val="en-GB"/>
        </w:rPr>
        <w:t>Tutorial Example Code</w:t>
      </w:r>
      <w:bookmarkEnd w:id="88"/>
    </w:p>
    <w:p w:rsidR="00552DC3" w:rsidRPr="00552DC3" w:rsidRDefault="00552DC3" w:rsidP="00552DC3">
      <w:pPr>
        <w:rPr>
          <w:lang w:val="en-GB"/>
        </w:rPr>
      </w:pPr>
      <w:r w:rsidRPr="00552DC3">
        <w:rPr>
          <w:lang w:val="en-GB"/>
        </w:rPr>
        <w:t>The example illustrates a test of an application handling radio requests. The test setup shall use a fake to emulate the uhf software module, focusing on the application handling of messages.</w:t>
      </w:r>
    </w:p>
    <w:p w:rsidR="00552DC3" w:rsidRPr="00552DC3" w:rsidRDefault="00552DC3" w:rsidP="00552DC3">
      <w:pPr>
        <w:rPr>
          <w:lang w:val="en-GB"/>
        </w:rPr>
      </w:pPr>
      <w:r w:rsidRPr="00552DC3">
        <w:rPr>
          <w:lang w:val="en-GB"/>
        </w:rPr>
        <w:t>The function that we will develop is the following:</w:t>
      </w:r>
    </w:p>
    <w:p w:rsidR="00552DC3" w:rsidRPr="00552DC3" w:rsidRDefault="00552DC3" w:rsidP="00662520">
      <w:pPr>
        <w:numPr>
          <w:ilvl w:val="0"/>
          <w:numId w:val="6"/>
        </w:numPr>
        <w:rPr>
          <w:lang w:val="en-GB"/>
        </w:rPr>
      </w:pPr>
      <w:r w:rsidRPr="00552DC3">
        <w:rPr>
          <w:lang w:val="en-GB"/>
        </w:rPr>
        <w:t xml:space="preserve">When the </w:t>
      </w:r>
      <w:proofErr w:type="spellStart"/>
      <w:r w:rsidRPr="00552DC3">
        <w:rPr>
          <w:lang w:val="en-GB"/>
        </w:rPr>
        <w:t>radioHandler</w:t>
      </w:r>
      <w:proofErr w:type="spellEnd"/>
      <w:r w:rsidRPr="00552DC3">
        <w:rPr>
          <w:lang w:val="en-GB"/>
        </w:rPr>
        <w:t xml:space="preserve"> is initiated the uhf module shall be initiated too.</w:t>
      </w:r>
    </w:p>
    <w:p w:rsidR="00552DC3" w:rsidRPr="00552DC3" w:rsidRDefault="00552DC3" w:rsidP="00662520">
      <w:pPr>
        <w:numPr>
          <w:ilvl w:val="0"/>
          <w:numId w:val="6"/>
        </w:numPr>
        <w:rPr>
          <w:lang w:val="en-GB"/>
        </w:rPr>
      </w:pPr>
      <w:r w:rsidRPr="00552DC3">
        <w:rPr>
          <w:lang w:val="en-GB"/>
        </w:rPr>
        <w:t>When a message is received it shall be parsed, if the message id is unknown then an error response shall be sent.</w:t>
      </w:r>
    </w:p>
    <w:p w:rsidR="00552DC3" w:rsidRPr="00552DC3" w:rsidRDefault="00552DC3" w:rsidP="00662520">
      <w:pPr>
        <w:numPr>
          <w:ilvl w:val="0"/>
          <w:numId w:val="6"/>
        </w:numPr>
        <w:rPr>
          <w:lang w:val="en-GB"/>
        </w:rPr>
      </w:pPr>
      <w:r w:rsidRPr="00552DC3">
        <w:rPr>
          <w:lang w:val="en-GB"/>
        </w:rPr>
        <w:t xml:space="preserve">If the message Id is a parameter get version then a appropriate radio message be sent. </w:t>
      </w:r>
    </w:p>
    <w:p w:rsidR="00552DC3" w:rsidRPr="00552DC3" w:rsidRDefault="00552DC3" w:rsidP="00662520">
      <w:pPr>
        <w:numPr>
          <w:ilvl w:val="0"/>
          <w:numId w:val="6"/>
        </w:numPr>
        <w:rPr>
          <w:lang w:val="en-GB"/>
        </w:rPr>
      </w:pPr>
      <w:r w:rsidRPr="00552DC3">
        <w:rPr>
          <w:lang w:val="en-GB"/>
        </w:rPr>
        <w:t>Radio messages shall be allocated (</w:t>
      </w:r>
      <w:proofErr w:type="spellStart"/>
      <w:r w:rsidRPr="00552DC3">
        <w:rPr>
          <w:lang w:val="en-GB"/>
        </w:rPr>
        <w:t>uhfAlloc</w:t>
      </w:r>
      <w:proofErr w:type="spellEnd"/>
      <w:r w:rsidRPr="00552DC3">
        <w:rPr>
          <w:lang w:val="en-GB"/>
        </w:rPr>
        <w:t xml:space="preserve">) prior to use </w:t>
      </w:r>
    </w:p>
    <w:p w:rsidR="00552DC3" w:rsidRPr="00552DC3" w:rsidRDefault="00552DC3" w:rsidP="00662520">
      <w:pPr>
        <w:numPr>
          <w:ilvl w:val="0"/>
          <w:numId w:val="6"/>
        </w:numPr>
        <w:rPr>
          <w:lang w:val="en-GB"/>
        </w:rPr>
      </w:pPr>
      <w:r w:rsidRPr="00552DC3">
        <w:rPr>
          <w:lang w:val="en-GB"/>
        </w:rPr>
        <w:t>Received radio messages shall be released (</w:t>
      </w:r>
      <w:proofErr w:type="spellStart"/>
      <w:r w:rsidRPr="00552DC3">
        <w:rPr>
          <w:lang w:val="en-GB"/>
        </w:rPr>
        <w:t>uhfFree</w:t>
      </w:r>
      <w:proofErr w:type="spellEnd"/>
      <w:r w:rsidRPr="00552DC3">
        <w:rPr>
          <w:lang w:val="en-GB"/>
        </w:rPr>
        <w:t>) after use</w:t>
      </w:r>
    </w:p>
    <w:p w:rsidR="00552DC3" w:rsidRDefault="00552DC3" w:rsidP="00552DC3">
      <w:pPr>
        <w:pStyle w:val="Heading2"/>
        <w:rPr>
          <w:lang w:val="en-GB"/>
        </w:rPr>
      </w:pPr>
      <w:bookmarkStart w:id="89" w:name="_Toc366477266"/>
      <w:r>
        <w:rPr>
          <w:lang w:val="en-GB"/>
        </w:rPr>
        <w:t>File Overview</w:t>
      </w:r>
      <w:bookmarkEnd w:id="89"/>
    </w:p>
    <w:p w:rsidR="00552DC3" w:rsidRPr="00552DC3" w:rsidRDefault="00552DC3" w:rsidP="00552DC3">
      <w:pPr>
        <w:pStyle w:val="BodyText"/>
        <w:rPr>
          <w:rFonts w:ascii="Verdana" w:hAnsi="Verdana"/>
        </w:rPr>
      </w:pPr>
      <w:r w:rsidRPr="00552DC3">
        <w:rPr>
          <w:rFonts w:ascii="Verdana" w:hAnsi="Verdana"/>
        </w:rPr>
        <w:t>Files involved and the file locations.</w:t>
      </w:r>
    </w:p>
    <w:p w:rsidR="00552DC3" w:rsidRPr="00552DC3" w:rsidRDefault="00552DC3" w:rsidP="00552DC3">
      <w:pPr>
        <w:rPr>
          <w:lang w:val="en-GB"/>
        </w:rPr>
      </w:pPr>
      <w:r>
        <w:rPr>
          <w:noProof/>
        </w:rPr>
        <w:drawing>
          <wp:inline distT="0" distB="0" distL="0" distR="0">
            <wp:extent cx="2164687" cy="3551555"/>
            <wp:effectExtent l="19050" t="0" r="701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tretch>
                      <a:fillRect/>
                    </a:stretch>
                  </pic:blipFill>
                  <pic:spPr bwMode="auto">
                    <a:xfrm>
                      <a:off x="0" y="0"/>
                      <a:ext cx="2164687" cy="3551555"/>
                    </a:xfrm>
                    <a:prstGeom prst="rect">
                      <a:avLst/>
                    </a:prstGeom>
                    <a:noFill/>
                    <a:ln w="9525">
                      <a:noFill/>
                      <a:miter lim="800000"/>
                      <a:headEnd/>
                      <a:tailEnd/>
                    </a:ln>
                  </pic:spPr>
                </pic:pic>
              </a:graphicData>
            </a:graphic>
          </wp:inline>
        </w:drawing>
      </w:r>
    </w:p>
    <w:p w:rsidR="00552DC3" w:rsidRPr="00871118" w:rsidRDefault="00552DC3" w:rsidP="00871118">
      <w:pPr>
        <w:rPr>
          <w:lang w:val="en-GB"/>
        </w:rPr>
      </w:pPr>
    </w:p>
    <w:tbl>
      <w:tblPr>
        <w:tblW w:w="8861" w:type="dxa"/>
        <w:tblInd w:w="720" w:type="dxa"/>
        <w:tblLook w:val="01E0" w:firstRow="1" w:lastRow="1" w:firstColumn="1" w:lastColumn="1" w:noHBand="0" w:noVBand="0"/>
      </w:tblPr>
      <w:tblGrid>
        <w:gridCol w:w="4066"/>
        <w:gridCol w:w="4795"/>
      </w:tblGrid>
      <w:tr w:rsidR="00552DC3" w:rsidRPr="009643C6" w:rsidTr="0088486B">
        <w:trPr>
          <w:cantSplit/>
          <w:trHeight w:val="130"/>
        </w:trPr>
        <w:tc>
          <w:tcPr>
            <w:tcW w:w="4066" w:type="dxa"/>
          </w:tcPr>
          <w:p w:rsidR="00552DC3" w:rsidRDefault="00552DC3" w:rsidP="0088486B">
            <w:pPr>
              <w:pStyle w:val="code"/>
              <w:ind w:left="0"/>
            </w:pPr>
            <w:bookmarkStart w:id="90" w:name="_Toc114905552"/>
            <w:r>
              <w:t>makefile</w:t>
            </w:r>
          </w:p>
          <w:p w:rsidR="00552DC3" w:rsidRDefault="00552DC3" w:rsidP="0088486B">
            <w:pPr>
              <w:pStyle w:val="code"/>
              <w:ind w:left="0"/>
            </w:pPr>
            <w:r>
              <w:t>components</w:t>
            </w:r>
            <w:r w:rsidRPr="00EA0F97">
              <w:t>/</w:t>
            </w:r>
            <w:r>
              <w:t>makefile components</w:t>
            </w:r>
            <w:r w:rsidRPr="00EA0F97">
              <w:t>/</w:t>
            </w:r>
            <w:r>
              <w:t>radio/makefile</w:t>
            </w:r>
          </w:p>
        </w:tc>
        <w:tc>
          <w:tcPr>
            <w:tcW w:w="4795" w:type="dxa"/>
          </w:tcPr>
          <w:p w:rsidR="00552DC3" w:rsidRPr="00552DC3" w:rsidRDefault="00552DC3" w:rsidP="0088486B">
            <w:pPr>
              <w:pStyle w:val="BodyText"/>
              <w:rPr>
                <w:rFonts w:ascii="Verdana" w:hAnsi="Verdana"/>
              </w:rPr>
            </w:pPr>
            <w:r w:rsidRPr="00552DC3">
              <w:rPr>
                <w:rFonts w:ascii="Verdana" w:hAnsi="Verdana"/>
              </w:rPr>
              <w:t xml:space="preserve">The </w:t>
            </w:r>
            <w:proofErr w:type="spellStart"/>
            <w:r w:rsidRPr="00552DC3">
              <w:rPr>
                <w:rFonts w:ascii="Verdana" w:hAnsi="Verdana"/>
              </w:rPr>
              <w:t>makefile</w:t>
            </w:r>
            <w:proofErr w:type="spellEnd"/>
            <w:r w:rsidRPr="00552DC3">
              <w:rPr>
                <w:rFonts w:ascii="Verdana" w:hAnsi="Verdana"/>
              </w:rPr>
              <w:t xml:space="preserve">(s) includes the build system which in turn finds the relevant tests and how to run them. (The tests located below the </w:t>
            </w:r>
            <w:proofErr w:type="spellStart"/>
            <w:r w:rsidRPr="00552DC3">
              <w:rPr>
                <w:rFonts w:ascii="Verdana" w:hAnsi="Verdana"/>
              </w:rPr>
              <w:t>makefile</w:t>
            </w:r>
            <w:proofErr w:type="spellEnd"/>
            <w:r w:rsidRPr="00552DC3">
              <w:rPr>
                <w:rFonts w:ascii="Verdana" w:hAnsi="Verdana"/>
              </w:rPr>
              <w:t xml:space="preserve"> directory is run)</w:t>
            </w:r>
          </w:p>
        </w:tc>
      </w:tr>
      <w:tr w:rsidR="00552DC3" w:rsidRPr="008D109C" w:rsidTr="0088486B">
        <w:trPr>
          <w:cantSplit/>
          <w:trHeight w:val="130"/>
        </w:trPr>
        <w:tc>
          <w:tcPr>
            <w:tcW w:w="4066" w:type="dxa"/>
          </w:tcPr>
          <w:p w:rsidR="00552DC3" w:rsidRDefault="00552DC3" w:rsidP="0088486B">
            <w:pPr>
              <w:pStyle w:val="code"/>
              <w:ind w:left="0"/>
            </w:pPr>
            <w:r>
              <w:lastRenderedPageBreak/>
              <w:t>components</w:t>
            </w:r>
            <w:r w:rsidRPr="00EA0F97">
              <w:t>/</w:t>
            </w:r>
            <w:r>
              <w:t>radio</w:t>
            </w:r>
            <w:r w:rsidRPr="00EA0F97">
              <w:t>/</w:t>
            </w:r>
            <w:del w:id="91" w:author="Magnus Ivarsson" w:date="2013-09-27T15:35:00Z">
              <w:r w:rsidDel="00C9686B">
                <w:delText>implementation</w:delText>
              </w:r>
            </w:del>
            <w:ins w:id="92" w:author="Magnus Ivarsson" w:date="2013-09-27T15:35:00Z">
              <w:r w:rsidR="00C9686B">
                <w:t>src</w:t>
              </w:r>
            </w:ins>
          </w:p>
          <w:p w:rsidR="00552DC3" w:rsidRDefault="00552DC3" w:rsidP="0088486B">
            <w:pPr>
              <w:pStyle w:val="code"/>
              <w:ind w:left="0"/>
            </w:pPr>
            <w:r>
              <w:t xml:space="preserve">   radioHandler</w:t>
            </w:r>
            <w:r w:rsidRPr="00EA0F97">
              <w:t>.c</w:t>
            </w:r>
          </w:p>
        </w:tc>
        <w:tc>
          <w:tcPr>
            <w:tcW w:w="4795" w:type="dxa"/>
          </w:tcPr>
          <w:p w:rsidR="00552DC3" w:rsidRPr="00552DC3" w:rsidRDefault="00552DC3" w:rsidP="0088486B">
            <w:pPr>
              <w:pStyle w:val="BodyText"/>
              <w:rPr>
                <w:rFonts w:ascii="Verdana" w:hAnsi="Verdana"/>
              </w:rPr>
            </w:pPr>
            <w:r w:rsidRPr="00552DC3">
              <w:rPr>
                <w:rFonts w:ascii="Verdana" w:hAnsi="Verdana"/>
              </w:rPr>
              <w:t>File containing the module we want to test</w:t>
            </w:r>
          </w:p>
        </w:tc>
      </w:tr>
      <w:tr w:rsidR="00552DC3" w:rsidRPr="008D109C" w:rsidTr="0088486B">
        <w:trPr>
          <w:cantSplit/>
          <w:trHeight w:val="130"/>
        </w:trPr>
        <w:tc>
          <w:tcPr>
            <w:tcW w:w="4066" w:type="dxa"/>
          </w:tcPr>
          <w:p w:rsidR="00552DC3" w:rsidDel="00C9686B" w:rsidRDefault="00552DC3" w:rsidP="0088486B">
            <w:pPr>
              <w:pStyle w:val="code"/>
              <w:ind w:left="0"/>
              <w:rPr>
                <w:del w:id="93" w:author="Magnus Ivarsson" w:date="2013-09-27T15:35:00Z"/>
              </w:rPr>
            </w:pPr>
            <w:del w:id="94" w:author="Magnus Ivarsson" w:date="2013-09-27T15:35:00Z">
              <w:r w:rsidDel="00C9686B">
                <w:delText>components</w:delText>
              </w:r>
              <w:r w:rsidRPr="00EA0F97" w:rsidDel="00C9686B">
                <w:delText>/</w:delText>
              </w:r>
              <w:r w:rsidDel="00C9686B">
                <w:delText>radio</w:delText>
              </w:r>
              <w:r w:rsidRPr="00EA0F97" w:rsidDel="00C9686B">
                <w:delText>/</w:delText>
              </w:r>
              <w:r w:rsidDel="00C9686B">
                <w:delText>implementation</w:delText>
              </w:r>
            </w:del>
          </w:p>
          <w:p w:rsidR="00552DC3" w:rsidRDefault="00552DC3" w:rsidP="0088486B">
            <w:pPr>
              <w:pStyle w:val="code"/>
              <w:ind w:left="0"/>
            </w:pPr>
            <w:r>
              <w:t xml:space="preserve">   radioMessages.h</w:t>
            </w:r>
            <w:r>
              <w:br/>
              <w:t xml:space="preserve">   version.h</w:t>
            </w:r>
          </w:p>
        </w:tc>
        <w:tc>
          <w:tcPr>
            <w:tcW w:w="4795" w:type="dxa"/>
          </w:tcPr>
          <w:p w:rsidR="00552DC3" w:rsidRPr="00552DC3" w:rsidRDefault="00552DC3" w:rsidP="0088486B">
            <w:pPr>
              <w:pStyle w:val="BodyText"/>
              <w:rPr>
                <w:rFonts w:ascii="Verdana" w:hAnsi="Verdana"/>
              </w:rPr>
            </w:pPr>
            <w:r w:rsidRPr="00552DC3">
              <w:rPr>
                <w:rFonts w:ascii="Verdana" w:hAnsi="Verdana"/>
              </w:rPr>
              <w:t>Files containing the radio protocol format and some version constant numbers.</w:t>
            </w:r>
          </w:p>
        </w:tc>
      </w:tr>
      <w:tr w:rsidR="00552DC3" w:rsidRPr="008D109C" w:rsidTr="0088486B">
        <w:trPr>
          <w:cantSplit/>
          <w:trHeight w:val="375"/>
        </w:trPr>
        <w:tc>
          <w:tcPr>
            <w:tcW w:w="4066" w:type="dxa"/>
          </w:tcPr>
          <w:p w:rsidR="008E6757" w:rsidRDefault="00552DC3">
            <w:pPr>
              <w:pStyle w:val="code"/>
              <w:ind w:left="0"/>
            </w:pPr>
            <w:r>
              <w:t>components</w:t>
            </w:r>
            <w:r w:rsidRPr="00EA0F97">
              <w:t>/</w:t>
            </w:r>
            <w:r>
              <w:t>radio</w:t>
            </w:r>
            <w:r w:rsidRPr="00EA0F97">
              <w:t>/</w:t>
            </w:r>
            <w:del w:id="95" w:author="Magnus Ivarsson" w:date="2013-09-27T15:35:00Z">
              <w:r w:rsidDel="00C9686B">
                <w:delText>implementation</w:delText>
              </w:r>
            </w:del>
            <w:ins w:id="96" w:author="Magnus Ivarsson" w:date="2013-09-27T15:35:00Z">
              <w:r w:rsidR="00C9686B">
                <w:t>src</w:t>
              </w:r>
            </w:ins>
            <w:r>
              <w:t>/Test</w:t>
            </w:r>
            <w:r>
              <w:br/>
              <w:t xml:space="preserve">   radioHandlerIcTest</w:t>
            </w:r>
            <w:r w:rsidRPr="00EA0F97">
              <w:t>.c</w:t>
            </w:r>
          </w:p>
        </w:tc>
        <w:tc>
          <w:tcPr>
            <w:tcW w:w="4795" w:type="dxa"/>
          </w:tcPr>
          <w:p w:rsidR="00552DC3" w:rsidRPr="00552DC3" w:rsidRDefault="00552DC3" w:rsidP="0088486B">
            <w:pPr>
              <w:pStyle w:val="BodyText"/>
              <w:rPr>
                <w:rFonts w:ascii="Verdana" w:hAnsi="Verdana"/>
              </w:rPr>
            </w:pPr>
            <w:r w:rsidRPr="00552DC3">
              <w:rPr>
                <w:rFonts w:ascii="Verdana" w:hAnsi="Verdana"/>
              </w:rPr>
              <w:t xml:space="preserve">File containing the test functions and the test specification </w:t>
            </w:r>
            <w:proofErr w:type="spellStart"/>
            <w:r w:rsidRPr="00552DC3">
              <w:rPr>
                <w:rFonts w:ascii="Verdana" w:hAnsi="Verdana"/>
              </w:rPr>
              <w:t>markup</w:t>
            </w:r>
            <w:proofErr w:type="spellEnd"/>
            <w:r w:rsidRPr="00552DC3">
              <w:rPr>
                <w:rFonts w:ascii="Verdana" w:hAnsi="Verdana"/>
              </w:rPr>
              <w:t xml:space="preserve"> used to build the actual test application.</w:t>
            </w:r>
          </w:p>
        </w:tc>
      </w:tr>
      <w:tr w:rsidR="00552DC3" w:rsidRPr="008D109C" w:rsidTr="0088486B">
        <w:trPr>
          <w:cantSplit/>
          <w:trHeight w:val="130"/>
        </w:trPr>
        <w:tc>
          <w:tcPr>
            <w:tcW w:w="4066" w:type="dxa"/>
          </w:tcPr>
          <w:p w:rsidR="00552DC3" w:rsidRDefault="00552DC3" w:rsidP="0088486B">
            <w:pPr>
              <w:pStyle w:val="code"/>
              <w:ind w:left="0"/>
            </w:pPr>
            <w:r>
              <w:t>components</w:t>
            </w:r>
            <w:r w:rsidRPr="00EA0F97">
              <w:t>/</w:t>
            </w:r>
            <w:r>
              <w:t>radio</w:t>
            </w:r>
            <w:r w:rsidRPr="00EA0F97">
              <w:t>/</w:t>
            </w:r>
            <w:del w:id="97" w:author="Magnus Ivarsson" w:date="2013-09-27T15:35:00Z">
              <w:r w:rsidDel="00C9686B">
                <w:delText>interface</w:delText>
              </w:r>
            </w:del>
            <w:ins w:id="98" w:author="Magnus Ivarsson" w:date="2013-09-27T15:35:00Z">
              <w:r w:rsidR="00C9686B">
                <w:t>inc</w:t>
              </w:r>
            </w:ins>
          </w:p>
          <w:p w:rsidR="00552DC3" w:rsidRDefault="00552DC3" w:rsidP="0088486B">
            <w:pPr>
              <w:pStyle w:val="code"/>
              <w:ind w:left="0"/>
            </w:pPr>
            <w:r>
              <w:t xml:space="preserve">    radioHandler.h</w:t>
            </w:r>
          </w:p>
        </w:tc>
        <w:tc>
          <w:tcPr>
            <w:tcW w:w="4795" w:type="dxa"/>
          </w:tcPr>
          <w:p w:rsidR="00552DC3" w:rsidRPr="00552DC3" w:rsidRDefault="00552DC3" w:rsidP="0088486B">
            <w:pPr>
              <w:pStyle w:val="BodyText"/>
              <w:rPr>
                <w:rFonts w:ascii="Verdana" w:hAnsi="Verdana"/>
              </w:rPr>
            </w:pPr>
            <w:r w:rsidRPr="00552DC3">
              <w:rPr>
                <w:rFonts w:ascii="Verdana" w:hAnsi="Verdana"/>
              </w:rPr>
              <w:t>File providing the external interface of the module.</w:t>
            </w:r>
          </w:p>
        </w:tc>
      </w:tr>
      <w:tr w:rsidR="00552DC3" w:rsidRPr="008D109C" w:rsidTr="0088486B">
        <w:trPr>
          <w:cantSplit/>
          <w:trHeight w:val="130"/>
        </w:trPr>
        <w:tc>
          <w:tcPr>
            <w:tcW w:w="4066" w:type="dxa"/>
          </w:tcPr>
          <w:p w:rsidR="008E6757" w:rsidRDefault="00552DC3">
            <w:pPr>
              <w:pStyle w:val="code"/>
              <w:ind w:left="0"/>
            </w:pPr>
            <w:r>
              <w:t>components</w:t>
            </w:r>
            <w:r w:rsidRPr="00EA0F97">
              <w:t>/</w:t>
            </w:r>
            <w:r>
              <w:t>uhf/</w:t>
            </w:r>
            <w:del w:id="99" w:author="Magnus Ivarsson" w:date="2013-09-27T15:35:00Z">
              <w:r w:rsidDel="00C9686B">
                <w:delText>interface</w:delText>
              </w:r>
            </w:del>
            <w:ins w:id="100" w:author="Magnus Ivarsson" w:date="2013-09-27T15:35:00Z">
              <w:r w:rsidR="00C9686B">
                <w:t>inc</w:t>
              </w:r>
            </w:ins>
            <w:r>
              <w:t>/uhf.h</w:t>
            </w:r>
          </w:p>
        </w:tc>
        <w:tc>
          <w:tcPr>
            <w:tcW w:w="4795" w:type="dxa"/>
          </w:tcPr>
          <w:p w:rsidR="00552DC3" w:rsidRPr="00552DC3" w:rsidRDefault="00552DC3" w:rsidP="0088486B">
            <w:pPr>
              <w:pStyle w:val="BodyText"/>
              <w:rPr>
                <w:rFonts w:ascii="Verdana" w:hAnsi="Verdana"/>
              </w:rPr>
            </w:pPr>
            <w:r w:rsidRPr="00552DC3">
              <w:rPr>
                <w:rFonts w:ascii="Verdana" w:hAnsi="Verdana"/>
              </w:rPr>
              <w:t>File providing the interface of the uhf module.</w:t>
            </w:r>
          </w:p>
        </w:tc>
      </w:tr>
      <w:bookmarkEnd w:id="90"/>
    </w:tbl>
    <w:p w:rsidR="007529B9" w:rsidRPr="00552DC3" w:rsidRDefault="007529B9" w:rsidP="006B7D0D">
      <w:pPr>
        <w:rPr>
          <w:lang w:val="en-US"/>
        </w:rPr>
      </w:pPr>
    </w:p>
    <w:p w:rsidR="00552DC3" w:rsidRDefault="00552DC3" w:rsidP="00552DC3">
      <w:pPr>
        <w:pStyle w:val="Heading2"/>
        <w:rPr>
          <w:lang w:val="en-GB"/>
        </w:rPr>
      </w:pPr>
      <w:bookmarkStart w:id="101" w:name="_Toc366477267"/>
      <w:r>
        <w:rPr>
          <w:lang w:val="en-GB"/>
        </w:rPr>
        <w:t>Starting Point</w:t>
      </w:r>
      <w:bookmarkEnd w:id="101"/>
    </w:p>
    <w:p w:rsidR="00552DC3" w:rsidRDefault="00552DC3" w:rsidP="00552DC3">
      <w:pPr>
        <w:rPr>
          <w:lang w:val="en-GB"/>
        </w:rPr>
      </w:pPr>
      <w:r>
        <w:rPr>
          <w:lang w:val="en-GB"/>
        </w:rPr>
        <w:t xml:space="preserve">The starting point for this tutorial is found here: </w:t>
      </w:r>
      <w:hyperlink r:id="rId22" w:history="1">
        <w:r w:rsidR="004E1F06">
          <w:rPr>
            <w:rStyle w:val="Hyperlink"/>
            <w:lang w:val="en-GB"/>
          </w:rPr>
          <w:t>https://svn.assaabloy.net:8080/svn/mbs/projects/education/unitTestTutorial/radioHandlerTutorial/branches/0_starting_point</w:t>
        </w:r>
      </w:hyperlink>
      <w:r>
        <w:rPr>
          <w:lang w:val="en-GB"/>
        </w:rPr>
        <w:t xml:space="preserve"> </w:t>
      </w:r>
    </w:p>
    <w:p w:rsidR="00552DC3" w:rsidRDefault="00552DC3" w:rsidP="00552DC3">
      <w:pPr>
        <w:rPr>
          <w:lang w:val="en-GB"/>
        </w:rPr>
      </w:pPr>
      <w:r>
        <w:rPr>
          <w:lang w:val="en-GB"/>
        </w:rPr>
        <w:t xml:space="preserve">Please look in the previous tutorial for a brief understanding of the structure and contents of the various files. </w:t>
      </w:r>
    </w:p>
    <w:p w:rsidR="00552DC3" w:rsidRPr="00A879D6" w:rsidRDefault="00552DC3" w:rsidP="00552DC3">
      <w:pPr>
        <w:rPr>
          <w:lang w:val="en-GB"/>
        </w:rPr>
      </w:pPr>
      <w:r>
        <w:rPr>
          <w:lang w:val="en-GB"/>
        </w:rPr>
        <w:t>Run the tests and verify that all is compiling and that the test application is run without errors even if no tests are added.</w:t>
      </w:r>
    </w:p>
    <w:p w:rsidR="00552DC3" w:rsidRDefault="00552DC3" w:rsidP="00552DC3">
      <w:pPr>
        <w:pStyle w:val="Heading2"/>
        <w:rPr>
          <w:lang w:val="en-GB"/>
        </w:rPr>
      </w:pPr>
      <w:bookmarkStart w:id="102" w:name="_Toc366477268"/>
      <w:r>
        <w:rPr>
          <w:lang w:val="en-GB"/>
        </w:rPr>
        <w:t>Application Initialization, Our First Mocked Functions</w:t>
      </w:r>
      <w:bookmarkEnd w:id="102"/>
    </w:p>
    <w:p w:rsidR="00552DC3" w:rsidRPr="00552DC3" w:rsidRDefault="00552DC3" w:rsidP="00552DC3">
      <w:pPr>
        <w:pStyle w:val="BodyText"/>
        <w:rPr>
          <w:rFonts w:ascii="Verdana" w:hAnsi="Verdana"/>
        </w:rPr>
      </w:pPr>
      <w:r w:rsidRPr="00552DC3">
        <w:rPr>
          <w:rFonts w:ascii="Verdana" w:hAnsi="Verdana"/>
        </w:rPr>
        <w:t xml:space="preserve">When </w:t>
      </w:r>
      <w:proofErr w:type="spellStart"/>
      <w:r w:rsidRPr="00552DC3">
        <w:rPr>
          <w:rFonts w:ascii="Verdana" w:hAnsi="Verdana"/>
        </w:rPr>
        <w:t>radioInit</w:t>
      </w:r>
      <w:proofErr w:type="spellEnd"/>
      <w:r w:rsidRPr="00552DC3">
        <w:rPr>
          <w:rFonts w:ascii="Verdana" w:hAnsi="Verdana"/>
        </w:rPr>
        <w:t xml:space="preserve">() is called the </w:t>
      </w:r>
      <w:proofErr w:type="spellStart"/>
      <w:r w:rsidRPr="00552DC3">
        <w:rPr>
          <w:rFonts w:ascii="Verdana" w:hAnsi="Verdana"/>
        </w:rPr>
        <w:t>uhfInit</w:t>
      </w:r>
      <w:proofErr w:type="spellEnd"/>
      <w:r w:rsidRPr="00552DC3">
        <w:rPr>
          <w:rFonts w:ascii="Verdana" w:hAnsi="Verdana"/>
        </w:rPr>
        <w:t xml:space="preserve"> shall be called. We will add a test that is calling </w:t>
      </w:r>
      <w:proofErr w:type="spellStart"/>
      <w:r w:rsidRPr="00552DC3">
        <w:rPr>
          <w:rFonts w:ascii="Verdana" w:hAnsi="Verdana"/>
        </w:rPr>
        <w:t>radioInit</w:t>
      </w:r>
      <w:proofErr w:type="spellEnd"/>
      <w:r w:rsidRPr="00552DC3">
        <w:rPr>
          <w:rFonts w:ascii="Verdana" w:hAnsi="Verdana"/>
        </w:rPr>
        <w:t xml:space="preserve">() and also create the faked </w:t>
      </w:r>
      <w:proofErr w:type="spellStart"/>
      <w:r w:rsidRPr="00552DC3">
        <w:rPr>
          <w:rFonts w:ascii="Verdana" w:hAnsi="Verdana"/>
        </w:rPr>
        <w:t>uhfInit</w:t>
      </w:r>
      <w:proofErr w:type="spellEnd"/>
      <w:r w:rsidRPr="00552DC3">
        <w:rPr>
          <w:rFonts w:ascii="Verdana" w:hAnsi="Verdana"/>
        </w:rPr>
        <w:t xml:space="preserve">(). Then we will see the test fail and finally add the needed implementation in </w:t>
      </w:r>
      <w:proofErr w:type="spellStart"/>
      <w:r w:rsidRPr="00552DC3">
        <w:rPr>
          <w:rFonts w:ascii="Verdana" w:hAnsi="Verdana"/>
        </w:rPr>
        <w:t>radioHandler.c</w:t>
      </w:r>
      <w:proofErr w:type="spellEnd"/>
      <w:r w:rsidRPr="00552DC3">
        <w:rPr>
          <w:rFonts w:ascii="Verdana" w:hAnsi="Verdana"/>
        </w:rPr>
        <w:t xml:space="preserve">. </w:t>
      </w:r>
      <w:del w:id="103" w:author="Magnus Ivarsson" w:date="2013-09-27T16:20:00Z">
        <w:r w:rsidRPr="00552DC3" w:rsidDel="00BC6E76">
          <w:rPr>
            <w:rFonts w:ascii="Verdana" w:hAnsi="Verdana"/>
          </w:rPr>
          <w:delText>Note that we use the icdTestExpectMock() call to enable the fake as a mock</w:delText>
        </w:r>
      </w:del>
      <w:del w:id="104" w:author="Magnus Ivarsson" w:date="2013-09-27T16:19:00Z">
        <w:r w:rsidRPr="00552DC3" w:rsidDel="00BC6E76">
          <w:rPr>
            <w:rFonts w:ascii="Verdana" w:hAnsi="Verdana"/>
          </w:rPr>
          <w:delText xml:space="preserve"> –</w:delText>
        </w:r>
      </w:del>
      <w:del w:id="105" w:author="Magnus Ivarsson" w:date="2013-09-27T16:20:00Z">
        <w:r w:rsidRPr="00552DC3" w:rsidDel="00BC6E76">
          <w:rPr>
            <w:rFonts w:ascii="Verdana" w:hAnsi="Verdana"/>
          </w:rPr>
          <w:delText xml:space="preserve"> that it is a mandatory to call uhfInit.</w:delText>
        </w:r>
      </w:del>
    </w:p>
    <w:p w:rsidR="00552DC3" w:rsidRPr="00552DC3" w:rsidRDefault="00552DC3" w:rsidP="00552DC3">
      <w:pPr>
        <w:pStyle w:val="BodyText"/>
        <w:rPr>
          <w:rFonts w:ascii="Verdana" w:hAnsi="Verdana"/>
        </w:rPr>
      </w:pPr>
      <w:r w:rsidRPr="00552DC3">
        <w:rPr>
          <w:rFonts w:ascii="Verdana" w:hAnsi="Verdana"/>
        </w:rPr>
        <w:t>Note that we tell the test to expect a mock. The test will fail if it is not called or called to many times.</w:t>
      </w:r>
    </w:p>
    <w:p w:rsidR="00552DC3" w:rsidRPr="00552DC3" w:rsidRDefault="00552DC3" w:rsidP="00552DC3">
      <w:pPr>
        <w:pStyle w:val="BodyText"/>
        <w:rPr>
          <w:rFonts w:ascii="Verdana" w:hAnsi="Verdana"/>
        </w:rPr>
      </w:pPr>
      <w:r w:rsidRPr="00552DC3">
        <w:rPr>
          <w:rFonts w:ascii="Verdana" w:hAnsi="Verdana"/>
        </w:rPr>
        <w:t xml:space="preserve">The fake/test double functionality is added by including the </w:t>
      </w:r>
      <w:proofErr w:type="spellStart"/>
      <w:r w:rsidRPr="00552DC3">
        <w:rPr>
          <w:rFonts w:ascii="Verdana" w:hAnsi="Verdana"/>
        </w:rPr>
        <w:t>icDouble.h</w:t>
      </w:r>
      <w:proofErr w:type="spellEnd"/>
      <w:r w:rsidRPr="00552DC3">
        <w:rPr>
          <w:rFonts w:ascii="Verdana" w:hAnsi="Verdana"/>
        </w:rPr>
        <w:t xml:space="preserve">, and </w:t>
      </w:r>
      <w:ins w:id="106" w:author="Magnus Ivarsson" w:date="2013-09-27T16:21:00Z">
        <w:r w:rsidR="00BC6E76">
          <w:rPr>
            <w:rFonts w:ascii="Verdana" w:hAnsi="Verdana"/>
          </w:rPr>
          <w:t xml:space="preserve">please </w:t>
        </w:r>
      </w:ins>
      <w:r w:rsidRPr="00552DC3">
        <w:rPr>
          <w:rFonts w:ascii="Verdana" w:hAnsi="Verdana"/>
        </w:rPr>
        <w:t xml:space="preserve">make an effort to name the test so the intention is clear even after a few months. </w:t>
      </w:r>
    </w:p>
    <w:p w:rsidR="00552DC3" w:rsidRPr="00DE3947"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DE3947">
        <w:rPr>
          <w:rFonts w:ascii="Courier New" w:hAnsi="Courier New" w:cs="Courier New"/>
          <w:color w:val="3F7F5F"/>
          <w:sz w:val="16"/>
          <w:szCs w:val="16"/>
          <w:lang w:val="en-US" w:eastAsia="zh-CN"/>
        </w:rPr>
        <w:t>/**</w:t>
      </w:r>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3F7F5F"/>
          <w:sz w:val="16"/>
          <w:szCs w:val="16"/>
          <w:lang w:val="en-US" w:eastAsia="zh-CN"/>
        </w:rPr>
        <w:t xml:space="preserve"> * </w:t>
      </w:r>
      <w:proofErr w:type="spellStart"/>
      <w:r w:rsidRPr="00552DC3">
        <w:rPr>
          <w:rFonts w:ascii="Courier New" w:hAnsi="Courier New" w:cs="Courier New"/>
          <w:color w:val="3F7F5F"/>
          <w:sz w:val="16"/>
          <w:szCs w:val="16"/>
          <w:lang w:val="en-US" w:eastAsia="zh-CN"/>
        </w:rPr>
        <w:t>TestName</w:t>
      </w:r>
      <w:proofErr w:type="spellEnd"/>
      <w:r w:rsidRPr="00552DC3">
        <w:rPr>
          <w:rFonts w:ascii="Courier New" w:hAnsi="Courier New" w:cs="Courier New"/>
          <w:color w:val="3F7F5F"/>
          <w:sz w:val="16"/>
          <w:szCs w:val="16"/>
          <w:lang w:val="en-US" w:eastAsia="zh-CN"/>
        </w:rPr>
        <w:t xml:space="preserve">: </w:t>
      </w:r>
      <w:proofErr w:type="spellStart"/>
      <w:r w:rsidRPr="00552DC3">
        <w:rPr>
          <w:rFonts w:ascii="Courier New" w:hAnsi="Courier New" w:cs="Courier New"/>
          <w:color w:val="3F7F5F"/>
          <w:sz w:val="16"/>
          <w:szCs w:val="16"/>
          <w:lang w:val="en-US" w:eastAsia="zh-CN"/>
        </w:rPr>
        <w:t>radioHandlerIcTest</w:t>
      </w:r>
      <w:proofErr w:type="spellEnd"/>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3F7F5F"/>
          <w:sz w:val="16"/>
          <w:szCs w:val="16"/>
          <w:lang w:val="en-US" w:eastAsia="zh-CN"/>
        </w:rPr>
        <w:t xml:space="preserve"> *</w:t>
      </w:r>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3F7F5F"/>
          <w:sz w:val="16"/>
          <w:szCs w:val="16"/>
          <w:lang w:val="en-US" w:eastAsia="zh-CN"/>
        </w:rPr>
        <w:t xml:space="preserve"> *   DUT: ../</w:t>
      </w:r>
      <w:proofErr w:type="spellStart"/>
      <w:r w:rsidRPr="00552DC3">
        <w:rPr>
          <w:rFonts w:ascii="Courier New" w:hAnsi="Courier New" w:cs="Courier New"/>
          <w:color w:val="3F7F5F"/>
          <w:sz w:val="16"/>
          <w:szCs w:val="16"/>
          <w:lang w:val="en-US" w:eastAsia="zh-CN"/>
        </w:rPr>
        <w:t>radioHandler.c</w:t>
      </w:r>
      <w:proofErr w:type="spellEnd"/>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3F7F5F"/>
          <w:sz w:val="16"/>
          <w:szCs w:val="16"/>
          <w:lang w:val="en-US" w:eastAsia="zh-CN"/>
        </w:rPr>
      </w:pPr>
      <w:r w:rsidRPr="00552DC3">
        <w:rPr>
          <w:rFonts w:ascii="Courier New" w:hAnsi="Courier New" w:cs="Courier New"/>
          <w:color w:val="3F7F5F"/>
          <w:sz w:val="16"/>
          <w:szCs w:val="16"/>
          <w:lang w:val="en-US" w:eastAsia="zh-CN"/>
        </w:rPr>
        <w:t xml:space="preserve"> *</w:t>
      </w:r>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3F7F5F"/>
          <w:sz w:val="16"/>
          <w:szCs w:val="16"/>
          <w:lang w:val="en-US" w:eastAsia="zh-CN"/>
        </w:rPr>
      </w:pPr>
      <w:r w:rsidRPr="00552DC3">
        <w:rPr>
          <w:rFonts w:ascii="Courier New" w:hAnsi="Courier New" w:cs="Courier New"/>
          <w:color w:val="3F7F5F"/>
          <w:sz w:val="16"/>
          <w:szCs w:val="16"/>
          <w:lang w:val="en-US" w:eastAsia="zh-CN"/>
        </w:rPr>
        <w:t xml:space="preserve"> *   INCLUDE_PATH: $(call </w:t>
      </w:r>
      <w:proofErr w:type="spellStart"/>
      <w:r w:rsidRPr="00552DC3">
        <w:rPr>
          <w:rFonts w:ascii="Courier New" w:hAnsi="Courier New" w:cs="Courier New"/>
          <w:color w:val="3F7F5F"/>
          <w:sz w:val="16"/>
          <w:szCs w:val="16"/>
          <w:lang w:val="en-US" w:eastAsia="zh-CN"/>
        </w:rPr>
        <w:t>mbs</w:t>
      </w:r>
      <w:proofErr w:type="spellEnd"/>
      <w:r w:rsidRPr="00552DC3">
        <w:rPr>
          <w:rFonts w:ascii="Courier New" w:hAnsi="Courier New" w:cs="Courier New"/>
          <w:color w:val="3F7F5F"/>
          <w:sz w:val="16"/>
          <w:szCs w:val="16"/>
          <w:lang w:val="en-US" w:eastAsia="zh-CN"/>
        </w:rPr>
        <w:t>-component-interface, radio)</w:t>
      </w:r>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3F7F5F"/>
          <w:sz w:val="16"/>
          <w:szCs w:val="16"/>
          <w:lang w:val="en-US" w:eastAsia="zh-CN"/>
        </w:rPr>
        <w:t xml:space="preserve"> *</w:t>
      </w:r>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3F7F5F"/>
          <w:sz w:val="16"/>
          <w:szCs w:val="16"/>
          <w:lang w:val="en-US" w:eastAsia="zh-CN"/>
        </w:rPr>
        <w:t xml:space="preserve"> *   MOCK: $(call </w:t>
      </w:r>
      <w:proofErr w:type="spellStart"/>
      <w:r w:rsidRPr="00552DC3">
        <w:rPr>
          <w:rFonts w:ascii="Courier New" w:hAnsi="Courier New" w:cs="Courier New"/>
          <w:color w:val="3F7F5F"/>
          <w:sz w:val="16"/>
          <w:szCs w:val="16"/>
          <w:lang w:val="en-US" w:eastAsia="zh-CN"/>
        </w:rPr>
        <w:t>mbs</w:t>
      </w:r>
      <w:proofErr w:type="spellEnd"/>
      <w:r w:rsidRPr="00552DC3">
        <w:rPr>
          <w:rFonts w:ascii="Courier New" w:hAnsi="Courier New" w:cs="Courier New"/>
          <w:color w:val="3F7F5F"/>
          <w:sz w:val="16"/>
          <w:szCs w:val="16"/>
          <w:lang w:val="en-US" w:eastAsia="zh-CN"/>
        </w:rPr>
        <w:t>-component-interface, uhf)/</w:t>
      </w:r>
      <w:proofErr w:type="spellStart"/>
      <w:r w:rsidRPr="00552DC3">
        <w:rPr>
          <w:rFonts w:ascii="Courier New" w:hAnsi="Courier New" w:cs="Courier New"/>
          <w:color w:val="3F7F5F"/>
          <w:sz w:val="16"/>
          <w:szCs w:val="16"/>
          <w:lang w:val="en-US" w:eastAsia="zh-CN"/>
        </w:rPr>
        <w:t>uhf.h</w:t>
      </w:r>
      <w:proofErr w:type="spellEnd"/>
    </w:p>
    <w:p w:rsidR="00552DC3" w:rsidRPr="00552DC3"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3F7F5F"/>
          <w:sz w:val="16"/>
          <w:szCs w:val="16"/>
          <w:lang w:val="en-US" w:eastAsia="zh-CN"/>
        </w:rPr>
      </w:pPr>
      <w:r w:rsidRPr="00552DC3">
        <w:rPr>
          <w:rFonts w:ascii="Courier New" w:hAnsi="Courier New" w:cs="Courier New"/>
          <w:color w:val="3F7F5F"/>
          <w:sz w:val="16"/>
          <w:szCs w:val="16"/>
          <w:lang w:val="en-US" w:eastAsia="zh-CN"/>
        </w:rPr>
        <w:t xml:space="preserve"> */</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#include </w:t>
      </w:r>
      <w:r w:rsidRPr="00753E70">
        <w:rPr>
          <w:rFonts w:ascii="Courier New" w:hAnsi="Courier New" w:cs="Courier New"/>
          <w:color w:val="2A00FF"/>
          <w:sz w:val="16"/>
          <w:szCs w:val="16"/>
          <w:lang w:val="en-GB"/>
        </w:rPr>
        <w:t>"</w:t>
      </w:r>
      <w:proofErr w:type="spellStart"/>
      <w:r w:rsidRPr="00753E70">
        <w:rPr>
          <w:rFonts w:ascii="Courier New" w:hAnsi="Courier New" w:cs="Courier New"/>
          <w:color w:val="2A00FF"/>
          <w:sz w:val="16"/>
          <w:szCs w:val="16"/>
          <w:lang w:val="en-GB"/>
        </w:rPr>
        <w:t>test.h</w:t>
      </w:r>
      <w:proofErr w:type="spellEnd"/>
      <w:r w:rsidRPr="00753E70">
        <w:rPr>
          <w:rFonts w:ascii="Courier New" w:hAnsi="Courier New" w:cs="Courier New"/>
          <w:color w:val="2A00FF"/>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#include </w:t>
      </w:r>
      <w:r w:rsidRPr="00753E70">
        <w:rPr>
          <w:rFonts w:ascii="Courier New" w:hAnsi="Courier New" w:cs="Courier New"/>
          <w:color w:val="2A00FF"/>
          <w:sz w:val="16"/>
          <w:szCs w:val="16"/>
          <w:lang w:val="en-GB"/>
        </w:rPr>
        <w:t>"</w:t>
      </w:r>
      <w:proofErr w:type="spellStart"/>
      <w:r w:rsidRPr="00753E70">
        <w:rPr>
          <w:rFonts w:ascii="Courier New" w:hAnsi="Courier New" w:cs="Courier New"/>
          <w:color w:val="2A00FF"/>
          <w:sz w:val="16"/>
          <w:szCs w:val="16"/>
          <w:lang w:val="en-GB"/>
        </w:rPr>
        <w:t>icDouble.h</w:t>
      </w:r>
      <w:proofErr w:type="spellEnd"/>
      <w:r w:rsidRPr="00753E70">
        <w:rPr>
          <w:rFonts w:ascii="Courier New" w:hAnsi="Courier New" w:cs="Courier New"/>
          <w:color w:val="2A00FF"/>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#include </w:t>
      </w:r>
      <w:r w:rsidRPr="00753E70">
        <w:rPr>
          <w:rFonts w:ascii="Courier New" w:hAnsi="Courier New" w:cs="Courier New"/>
          <w:color w:val="2A00FF"/>
          <w:sz w:val="16"/>
          <w:szCs w:val="16"/>
          <w:lang w:val="en-GB"/>
        </w:rPr>
        <w:t>"</w:t>
      </w:r>
      <w:proofErr w:type="spellStart"/>
      <w:r w:rsidRPr="00753E70">
        <w:rPr>
          <w:rFonts w:ascii="Courier New" w:hAnsi="Courier New" w:cs="Courier New"/>
          <w:color w:val="2A00FF"/>
          <w:sz w:val="16"/>
          <w:szCs w:val="16"/>
          <w:lang w:val="en-GB"/>
        </w:rPr>
        <w:t>radioHandler.h</w:t>
      </w:r>
      <w:proofErr w:type="spellEnd"/>
      <w:r w:rsidRPr="00753E70">
        <w:rPr>
          <w:rFonts w:ascii="Courier New" w:hAnsi="Courier New" w:cs="Courier New"/>
          <w:color w:val="2A00FF"/>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#include </w:t>
      </w:r>
      <w:r w:rsidRPr="00753E70">
        <w:rPr>
          <w:rFonts w:ascii="Courier New" w:hAnsi="Courier New" w:cs="Courier New"/>
          <w:color w:val="2A00FF"/>
          <w:sz w:val="16"/>
          <w:szCs w:val="16"/>
          <w:lang w:val="en-GB"/>
        </w:rPr>
        <w:t>"</w:t>
      </w:r>
      <w:proofErr w:type="spellStart"/>
      <w:r w:rsidRPr="00753E70">
        <w:rPr>
          <w:rFonts w:ascii="Courier New" w:hAnsi="Courier New" w:cs="Courier New"/>
          <w:color w:val="2A00FF"/>
          <w:sz w:val="16"/>
          <w:szCs w:val="16"/>
          <w:lang w:val="en-GB"/>
        </w:rPr>
        <w:t>uhf.h</w:t>
      </w:r>
      <w:proofErr w:type="spellEnd"/>
      <w:r w:rsidRPr="00753E70">
        <w:rPr>
          <w:rFonts w:ascii="Courier New" w:hAnsi="Courier New" w:cs="Courier New"/>
          <w:color w:val="2A00FF"/>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TEST_FUNCTION( </w:t>
      </w:r>
      <w:proofErr w:type="spellStart"/>
      <w:r w:rsidRPr="00753E70">
        <w:rPr>
          <w:rFonts w:ascii="Courier New" w:hAnsi="Courier New" w:cs="Courier New"/>
          <w:color w:val="000000"/>
          <w:sz w:val="16"/>
          <w:szCs w:val="16"/>
          <w:lang w:val="en-GB"/>
        </w:rPr>
        <w:t>when_calling_radioInit_uhfInit_shall_be_called</w:t>
      </w:r>
      <w:proofErr w:type="spellEnd"/>
      <w:r w:rsidRPr="00753E70">
        <w:rPr>
          <w:rFonts w:ascii="Courier New" w:hAnsi="Courier New" w:cs="Courier New"/>
          <w:color w:val="000000"/>
          <w:sz w:val="16"/>
          <w:szCs w:val="16"/>
          <w:lang w:val="en-GB"/>
        </w:rPr>
        <w:t xml:space="preserve"> )</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000000"/>
          <w:sz w:val="16"/>
          <w:szCs w:val="16"/>
          <w:lang w:val="en-GB"/>
        </w:rPr>
      </w:pPr>
      <w:r w:rsidRPr="00753E70">
        <w:rPr>
          <w:rFonts w:ascii="Courier New" w:hAnsi="Courier New" w:cs="Courier New"/>
          <w:color w:val="000000"/>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000000"/>
          <w:sz w:val="16"/>
          <w:szCs w:val="16"/>
          <w:lang w:val="en-GB"/>
        </w:rPr>
      </w:pPr>
      <w:r w:rsidRPr="00753E70">
        <w:rPr>
          <w:rFonts w:ascii="Courier New" w:hAnsi="Courier New" w:cs="Courier New"/>
          <w:color w:val="000000"/>
          <w:sz w:val="16"/>
          <w:szCs w:val="16"/>
          <w:lang w:val="en-GB"/>
        </w:rPr>
        <w:t xml:space="preserve">    </w:t>
      </w:r>
      <w:proofErr w:type="spellStart"/>
      <w:r w:rsidRPr="00753E70">
        <w:rPr>
          <w:rFonts w:ascii="Courier New" w:hAnsi="Courier New" w:cs="Courier New"/>
          <w:color w:val="000000"/>
          <w:sz w:val="16"/>
          <w:szCs w:val="16"/>
          <w:lang w:val="en-GB"/>
        </w:rPr>
        <w:t>icdTestExpectMock</w:t>
      </w:r>
      <w:proofErr w:type="spellEnd"/>
      <w:r w:rsidRPr="00753E70">
        <w:rPr>
          <w:rFonts w:ascii="Courier New" w:hAnsi="Courier New" w:cs="Courier New"/>
          <w:color w:val="000000"/>
          <w:sz w:val="16"/>
          <w:szCs w:val="16"/>
          <w:lang w:val="en-GB"/>
        </w:rPr>
        <w:t xml:space="preserve">( </w:t>
      </w:r>
      <w:proofErr w:type="spellStart"/>
      <w:r w:rsidRPr="00753E70">
        <w:rPr>
          <w:rFonts w:ascii="Courier New" w:hAnsi="Courier New" w:cs="Courier New"/>
          <w:color w:val="000000"/>
          <w:sz w:val="16"/>
          <w:szCs w:val="16"/>
          <w:lang w:val="en-GB"/>
        </w:rPr>
        <w:t>uhfInit</w:t>
      </w:r>
      <w:proofErr w:type="spellEnd"/>
      <w:r w:rsidRPr="00753E70">
        <w:rPr>
          <w:rFonts w:ascii="Courier New" w:hAnsi="Courier New" w:cs="Courier New"/>
          <w:color w:val="000000"/>
          <w:sz w:val="16"/>
          <w:szCs w:val="16"/>
          <w:lang w:val="en-GB"/>
        </w:rPr>
        <w:t xml:space="preserve"> );</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 xml:space="preserve">    </w:t>
      </w:r>
      <w:proofErr w:type="spellStart"/>
      <w:r w:rsidRPr="00753E70">
        <w:rPr>
          <w:rFonts w:ascii="Courier New" w:hAnsi="Courier New" w:cs="Courier New"/>
          <w:color w:val="000000"/>
          <w:sz w:val="16"/>
          <w:szCs w:val="16"/>
          <w:lang w:val="en-GB"/>
        </w:rPr>
        <w:t>radioInit</w:t>
      </w:r>
      <w:proofErr w:type="spellEnd"/>
      <w:r w:rsidRPr="00753E70">
        <w:rPr>
          <w:rFonts w:ascii="Courier New" w:hAnsi="Courier New" w:cs="Courier New"/>
          <w:color w:val="000000"/>
          <w:sz w:val="16"/>
          <w:szCs w:val="16"/>
          <w:lang w:val="en-GB"/>
        </w:rPr>
        <w:t>();</w:t>
      </w:r>
    </w:p>
    <w:p w:rsidR="00552DC3" w:rsidRPr="00753E70" w:rsidRDefault="00552DC3" w:rsidP="00552DC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GB"/>
        </w:rPr>
      </w:pPr>
      <w:r w:rsidRPr="00753E70">
        <w:rPr>
          <w:rFonts w:ascii="Courier New" w:hAnsi="Courier New" w:cs="Courier New"/>
          <w:color w:val="000000"/>
          <w:sz w:val="16"/>
          <w:szCs w:val="16"/>
          <w:lang w:val="en-GB"/>
        </w:rPr>
        <w:t>}</w:t>
      </w:r>
    </w:p>
    <w:p w:rsidR="00552DC3" w:rsidRDefault="00552DC3" w:rsidP="00552DC3">
      <w:pPr>
        <w:rPr>
          <w:lang w:val="en-GB"/>
        </w:rPr>
      </w:pPr>
      <w:r>
        <w:rPr>
          <w:lang w:val="en-GB"/>
        </w:rPr>
        <w:lastRenderedPageBreak/>
        <w:t xml:space="preserve">A test run will tell us that </w:t>
      </w:r>
      <w:proofErr w:type="spellStart"/>
      <w:r>
        <w:rPr>
          <w:lang w:val="en-GB"/>
        </w:rPr>
        <w:t>uhfInit</w:t>
      </w:r>
      <w:proofErr w:type="spellEnd"/>
      <w:r>
        <w:rPr>
          <w:lang w:val="en-GB"/>
        </w:rPr>
        <w:t xml:space="preserve"> is not implemented. Adding the </w:t>
      </w:r>
      <w:proofErr w:type="spellStart"/>
      <w:r>
        <w:rPr>
          <w:lang w:val="en-GB"/>
        </w:rPr>
        <w:t>uhf.h</w:t>
      </w:r>
      <w:proofErr w:type="spellEnd"/>
      <w:r>
        <w:rPr>
          <w:lang w:val="en-GB"/>
        </w:rPr>
        <w:t xml:space="preserve"> to the MOCK: keyword in the test comment will tell the mock generator to create the fake.</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lang w:val="en-US" w:eastAsia="zh-CN"/>
        </w:rPr>
      </w:pPr>
      <w:r w:rsidRPr="00552DC3">
        <w:rPr>
          <w:rFonts w:ascii="Courier New" w:hAnsi="Courier New" w:cs="Courier New"/>
          <w:color w:val="3F7F5F"/>
          <w:sz w:val="18"/>
          <w:lang w:val="en-US" w:eastAsia="zh-CN"/>
        </w:rPr>
        <w:t xml:space="preserve">*   MOCK: $(call </w:t>
      </w:r>
      <w:proofErr w:type="spellStart"/>
      <w:r w:rsidRPr="00552DC3">
        <w:rPr>
          <w:rFonts w:ascii="Courier New" w:hAnsi="Courier New" w:cs="Courier New"/>
          <w:color w:val="3F7F5F"/>
          <w:sz w:val="18"/>
          <w:u w:val="single"/>
          <w:lang w:val="en-US" w:eastAsia="zh-CN"/>
        </w:rPr>
        <w:t>mbs</w:t>
      </w:r>
      <w:proofErr w:type="spellEnd"/>
      <w:r w:rsidRPr="00552DC3">
        <w:rPr>
          <w:rFonts w:ascii="Courier New" w:hAnsi="Courier New" w:cs="Courier New"/>
          <w:color w:val="3F7F5F"/>
          <w:sz w:val="18"/>
          <w:lang w:val="en-US" w:eastAsia="zh-CN"/>
        </w:rPr>
        <w:t xml:space="preserve">-component-interface, </w:t>
      </w:r>
      <w:r w:rsidRPr="00552DC3">
        <w:rPr>
          <w:rFonts w:ascii="Courier New" w:hAnsi="Courier New" w:cs="Courier New"/>
          <w:color w:val="3F7F5F"/>
          <w:sz w:val="18"/>
          <w:u w:val="single"/>
          <w:lang w:val="en-US" w:eastAsia="zh-CN"/>
        </w:rPr>
        <w:t>uhf</w:t>
      </w:r>
      <w:r w:rsidRPr="00552DC3">
        <w:rPr>
          <w:rFonts w:ascii="Courier New" w:hAnsi="Courier New" w:cs="Courier New"/>
          <w:color w:val="3F7F5F"/>
          <w:sz w:val="18"/>
          <w:lang w:val="en-US" w:eastAsia="zh-CN"/>
        </w:rPr>
        <w:t>)/</w:t>
      </w:r>
      <w:proofErr w:type="spellStart"/>
      <w:r w:rsidRPr="00552DC3">
        <w:rPr>
          <w:rFonts w:ascii="Courier New" w:hAnsi="Courier New" w:cs="Courier New"/>
          <w:color w:val="3F7F5F"/>
          <w:sz w:val="18"/>
          <w:lang w:val="en-US" w:eastAsia="zh-CN"/>
        </w:rPr>
        <w:t>uhf.h</w:t>
      </w:r>
      <w:proofErr w:type="spellEnd"/>
    </w:p>
    <w:p w:rsidR="00552DC3" w:rsidRDefault="00552DC3" w:rsidP="00552DC3">
      <w:pPr>
        <w:rPr>
          <w:lang w:val="en-GB"/>
        </w:rPr>
      </w:pPr>
      <w:r>
        <w:rPr>
          <w:lang w:val="en-GB"/>
        </w:rPr>
        <w:t xml:space="preserve">The test runs, but the expected function is not called.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000000"/>
          <w:sz w:val="16"/>
          <w:szCs w:val="16"/>
          <w:lang w:val="en-US" w:eastAsia="zh-CN"/>
        </w:rPr>
        <w:t xml:space="preserve">-~- </w:t>
      </w:r>
      <w:proofErr w:type="spellStart"/>
      <w:r w:rsidRPr="00552DC3">
        <w:rPr>
          <w:rFonts w:ascii="Courier New" w:hAnsi="Courier New" w:cs="Courier New"/>
          <w:color w:val="000000"/>
          <w:sz w:val="16"/>
          <w:szCs w:val="16"/>
          <w:lang w:val="en-US" w:eastAsia="zh-CN"/>
        </w:rPr>
        <w:t>radioHandlerIcTest</w:t>
      </w:r>
      <w:proofErr w:type="spellEnd"/>
      <w:r w:rsidRPr="00552DC3">
        <w:rPr>
          <w:rFonts w:ascii="Courier New" w:hAnsi="Courier New" w:cs="Courier New"/>
          <w:color w:val="000000"/>
          <w:sz w:val="16"/>
          <w:szCs w:val="16"/>
          <w:lang w:val="en-US" w:eastAsia="zh-CN"/>
        </w:rPr>
        <w:t xml:space="preserve">: running </w:t>
      </w:r>
      <w:proofErr w:type="spellStart"/>
      <w:r w:rsidRPr="00552DC3">
        <w:rPr>
          <w:rFonts w:ascii="Courier New" w:hAnsi="Courier New" w:cs="Courier New"/>
          <w:color w:val="000000"/>
          <w:sz w:val="16"/>
          <w:szCs w:val="16"/>
          <w:lang w:val="en-US" w:eastAsia="zh-CN"/>
        </w:rPr>
        <w:t>radioHandlerIcTest</w:t>
      </w:r>
      <w:proofErr w:type="spellEnd"/>
      <w:r w:rsidRPr="00552DC3">
        <w:rPr>
          <w:rFonts w:ascii="Courier New" w:hAnsi="Courier New" w:cs="Courier New"/>
          <w:color w:val="000000"/>
          <w:sz w:val="16"/>
          <w:szCs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000000"/>
          <w:sz w:val="16"/>
          <w:szCs w:val="16"/>
          <w:lang w:val="en-US" w:eastAsia="zh-CN"/>
        </w:rPr>
        <w:tab/>
        <w:t xml:space="preserve"> &gt;&gt;  FAILED at </w:t>
      </w:r>
      <w:r w:rsidRPr="00552DC3">
        <w:rPr>
          <w:rFonts w:ascii="Courier New" w:hAnsi="Courier New" w:cs="Courier New"/>
          <w:b/>
          <w:color w:val="FF0000"/>
          <w:sz w:val="16"/>
          <w:szCs w:val="16"/>
          <w:lang w:val="en-US" w:eastAsia="zh-CN"/>
        </w:rPr>
        <w:t>/cygdrive/c/work/gitTutorial/radioHandlerTutorial/components/radio/implementation/Tests/radioHandlerIcTest.c:23: Not all expected functions called. (1 function was not called)</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552DC3">
        <w:rPr>
          <w:rFonts w:ascii="Courier New" w:hAnsi="Courier New" w:cs="Courier New"/>
          <w:color w:val="000000"/>
          <w:sz w:val="16"/>
          <w:szCs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rPr>
          <w:rFonts w:ascii="Courier New" w:hAnsi="Courier New" w:cs="Courier New"/>
          <w:color w:val="000000"/>
          <w:lang w:val="en-US" w:eastAsia="zh-CN"/>
        </w:rPr>
      </w:pPr>
      <w:r w:rsidRPr="00552DC3">
        <w:rPr>
          <w:rFonts w:ascii="Courier New" w:hAnsi="Courier New" w:cs="Courier New"/>
          <w:color w:val="000000"/>
          <w:sz w:val="16"/>
          <w:szCs w:val="16"/>
          <w:lang w:val="en-US" w:eastAsia="zh-CN"/>
        </w:rPr>
        <w:t xml:space="preserve">  ### TEST FAILED ###########</w:t>
      </w:r>
    </w:p>
    <w:p w:rsidR="00552DC3" w:rsidRDefault="00552DC3" w:rsidP="00552DC3">
      <w:pPr>
        <w:rPr>
          <w:lang w:val="en-GB"/>
        </w:rPr>
      </w:pPr>
      <w:r>
        <w:rPr>
          <w:lang w:val="en-GB"/>
        </w:rPr>
        <w:t xml:space="preserve">The place where the function was expected is also highlighted in the editor </w:t>
      </w:r>
    </w:p>
    <w:p w:rsidR="00552DC3" w:rsidRDefault="00552DC3" w:rsidP="00552DC3">
      <w:pPr>
        <w:rPr>
          <w:lang w:val="en-GB"/>
        </w:rPr>
      </w:pPr>
      <w:r>
        <w:rPr>
          <w:noProof/>
        </w:rPr>
        <w:drawing>
          <wp:inline distT="0" distB="0" distL="0" distR="0">
            <wp:extent cx="5008245" cy="977900"/>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008245" cy="977900"/>
                    </a:xfrm>
                    <a:prstGeom prst="rect">
                      <a:avLst/>
                    </a:prstGeom>
                    <a:noFill/>
                    <a:ln w="9525">
                      <a:noFill/>
                      <a:miter lim="800000"/>
                      <a:headEnd/>
                      <a:tailEnd/>
                    </a:ln>
                  </pic:spPr>
                </pic:pic>
              </a:graphicData>
            </a:graphic>
          </wp:inline>
        </w:drawing>
      </w:r>
    </w:p>
    <w:p w:rsidR="00552DC3" w:rsidRDefault="00552DC3" w:rsidP="00552DC3">
      <w:pPr>
        <w:rPr>
          <w:lang w:val="en-GB"/>
        </w:rPr>
      </w:pPr>
      <w:r>
        <w:rPr>
          <w:lang w:val="en-GB"/>
        </w:rPr>
        <w:t>and in the problem view:</w:t>
      </w:r>
    </w:p>
    <w:p w:rsidR="00552DC3" w:rsidRPr="00552DC3" w:rsidRDefault="00552DC3" w:rsidP="00552DC3">
      <w:pPr>
        <w:rPr>
          <w:lang w:val="en-GB"/>
        </w:rPr>
      </w:pPr>
      <w:r>
        <w:rPr>
          <w:noProof/>
        </w:rPr>
        <w:drawing>
          <wp:inline distT="0" distB="0" distL="0" distR="0">
            <wp:extent cx="3933825" cy="105283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3933825" cy="1052830"/>
                    </a:xfrm>
                    <a:prstGeom prst="rect">
                      <a:avLst/>
                    </a:prstGeom>
                    <a:noFill/>
                    <a:ln w="9525">
                      <a:noFill/>
                      <a:miter lim="800000"/>
                      <a:headEnd/>
                      <a:tailEnd/>
                    </a:ln>
                  </pic:spPr>
                </pic:pic>
              </a:graphicData>
            </a:graphic>
          </wp:inline>
        </w:drawing>
      </w:r>
    </w:p>
    <w:p w:rsidR="00552DC3" w:rsidRDefault="00552DC3" w:rsidP="006B7D0D">
      <w:pPr>
        <w:rPr>
          <w:lang w:val="en-GB"/>
        </w:rPr>
      </w:pPr>
    </w:p>
    <w:p w:rsidR="00552DC3" w:rsidRDefault="00552DC3" w:rsidP="00552DC3">
      <w:pPr>
        <w:rPr>
          <w:lang w:val="en-GB"/>
        </w:rPr>
      </w:pPr>
      <w:r>
        <w:rPr>
          <w:lang w:val="en-GB"/>
        </w:rPr>
        <w:t xml:space="preserve">Adding the implementation in </w:t>
      </w:r>
      <w:proofErr w:type="spellStart"/>
      <w:r>
        <w:rPr>
          <w:lang w:val="en-GB"/>
        </w:rPr>
        <w:t>radioInit</w:t>
      </w:r>
      <w:proofErr w:type="spellEnd"/>
      <w:r>
        <w:rPr>
          <w:lang w:val="en-GB"/>
        </w:rPr>
        <w:t xml:space="preserve">() solves the problem, for now we send NULL as the </w:t>
      </w:r>
      <w:proofErr w:type="spellStart"/>
      <w:r>
        <w:rPr>
          <w:lang w:val="en-GB"/>
        </w:rPr>
        <w:t>callback</w:t>
      </w:r>
      <w:proofErr w:type="spellEnd"/>
      <w:r>
        <w:rPr>
          <w:lang w:val="en-GB"/>
        </w:rPr>
        <w:t xml:space="preserve"> parameter.</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552DC3">
        <w:rPr>
          <w:rFonts w:ascii="Courier New" w:hAnsi="Courier New" w:cs="Courier New"/>
          <w:b/>
          <w:bCs/>
          <w:color w:val="7F0055"/>
          <w:sz w:val="16"/>
          <w:szCs w:val="16"/>
          <w:lang w:val="en-US"/>
        </w:rPr>
        <w:t>void</w:t>
      </w:r>
      <w:r w:rsidRPr="00552DC3">
        <w:rPr>
          <w:rFonts w:ascii="Courier New" w:hAnsi="Courier New" w:cs="Courier New"/>
          <w:color w:val="000000"/>
          <w:sz w:val="16"/>
          <w:szCs w:val="16"/>
          <w:lang w:val="en-US"/>
        </w:rPr>
        <w:t xml:space="preserve"> </w:t>
      </w:r>
      <w:proofErr w:type="spellStart"/>
      <w:r w:rsidRPr="00552DC3">
        <w:rPr>
          <w:rFonts w:ascii="Courier New" w:hAnsi="Courier New" w:cs="Courier New"/>
          <w:b/>
          <w:bCs/>
          <w:color w:val="000000"/>
          <w:sz w:val="16"/>
          <w:szCs w:val="16"/>
          <w:lang w:val="en-US"/>
        </w:rPr>
        <w:t>radioInit</w:t>
      </w:r>
      <w:proofErr w:type="spellEnd"/>
      <w:r w:rsidRPr="00552DC3">
        <w:rPr>
          <w:rFonts w:ascii="Courier New" w:hAnsi="Courier New" w:cs="Courier New"/>
          <w:color w:val="000000"/>
          <w:sz w:val="16"/>
          <w:szCs w:val="16"/>
          <w:lang w:val="en-US"/>
        </w:rPr>
        <w:t xml:space="preserve">( </w:t>
      </w:r>
      <w:r w:rsidRPr="00552DC3">
        <w:rPr>
          <w:rFonts w:ascii="Courier New" w:hAnsi="Courier New" w:cs="Courier New"/>
          <w:b/>
          <w:bCs/>
          <w:color w:val="7F0055"/>
          <w:sz w:val="16"/>
          <w:szCs w:val="16"/>
          <w:lang w:val="en-US"/>
        </w:rPr>
        <w:t>void</w:t>
      </w:r>
      <w:r w:rsidRPr="00552DC3">
        <w:rPr>
          <w:rFonts w:ascii="Courier New" w:hAnsi="Courier New" w:cs="Courier New"/>
          <w:color w:val="000000"/>
          <w:sz w:val="16"/>
          <w:szCs w:val="16"/>
          <w:lang w:val="en-US"/>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552DC3">
        <w:rPr>
          <w:rFonts w:ascii="Courier New" w:hAnsi="Courier New" w:cs="Courier New"/>
          <w:color w:val="000000"/>
          <w:sz w:val="16"/>
          <w:szCs w:val="16"/>
          <w:lang w:val="en-US"/>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552DC3">
        <w:rPr>
          <w:rFonts w:ascii="Courier New" w:hAnsi="Courier New" w:cs="Courier New"/>
          <w:color w:val="000000"/>
          <w:sz w:val="16"/>
          <w:szCs w:val="16"/>
          <w:lang w:val="en-US"/>
        </w:rPr>
        <w:t xml:space="preserve">    </w:t>
      </w:r>
      <w:proofErr w:type="spellStart"/>
      <w:r w:rsidRPr="00552DC3">
        <w:rPr>
          <w:rFonts w:ascii="Courier New" w:hAnsi="Courier New" w:cs="Courier New"/>
          <w:color w:val="000000"/>
          <w:sz w:val="16"/>
          <w:szCs w:val="16"/>
          <w:lang w:val="en-US"/>
        </w:rPr>
        <w:t>uhfInit</w:t>
      </w:r>
      <w:proofErr w:type="spellEnd"/>
      <w:r w:rsidRPr="00552DC3">
        <w:rPr>
          <w:rFonts w:ascii="Courier New" w:hAnsi="Courier New" w:cs="Courier New"/>
          <w:color w:val="000000"/>
          <w:sz w:val="16"/>
          <w:szCs w:val="16"/>
          <w:lang w:val="en-US"/>
        </w:rPr>
        <w:t>( NULL );</w:t>
      </w:r>
    </w:p>
    <w:p w:rsidR="00552DC3" w:rsidRPr="00753E70" w:rsidRDefault="00552DC3" w:rsidP="00552DC3">
      <w:pPr>
        <w:pBdr>
          <w:top w:val="single" w:sz="4" w:space="1" w:color="auto"/>
          <w:left w:val="single" w:sz="4" w:space="4" w:color="auto"/>
          <w:bottom w:val="single" w:sz="4" w:space="1" w:color="auto"/>
          <w:right w:val="single" w:sz="4" w:space="4" w:color="auto"/>
        </w:pBdr>
        <w:rPr>
          <w:sz w:val="16"/>
          <w:szCs w:val="16"/>
          <w:lang w:val="en-GB"/>
        </w:rPr>
      </w:pPr>
      <w:r w:rsidRPr="00552DC3">
        <w:rPr>
          <w:rFonts w:ascii="Courier New" w:hAnsi="Courier New" w:cs="Courier New"/>
          <w:color w:val="000000"/>
          <w:sz w:val="16"/>
          <w:szCs w:val="16"/>
          <w:lang w:val="en-US"/>
        </w:rPr>
        <w:t>}</w:t>
      </w:r>
    </w:p>
    <w:p w:rsidR="00552DC3" w:rsidRDefault="00552DC3" w:rsidP="00552DC3">
      <w:pPr>
        <w:rPr>
          <w:lang w:val="en-GB"/>
        </w:rPr>
      </w:pPr>
      <w:r>
        <w:rPr>
          <w:lang w:val="en-GB"/>
        </w:rPr>
        <w:t xml:space="preserve">(the code state is now: </w:t>
      </w:r>
      <w:r w:rsidR="00C651F9">
        <w:fldChar w:fldCharType="begin"/>
      </w:r>
      <w:r w:rsidR="00C651F9" w:rsidRPr="00F6784E">
        <w:rPr>
          <w:lang w:val="en-US"/>
          <w:rPrChange w:id="107" w:author="Magnus Ivarsson" w:date="2013-09-30T08:43:00Z">
            <w:rPr/>
          </w:rPrChange>
        </w:rPr>
        <w:instrText>HYPERLINK "https://svn.hq.assaabloy.org/mbs/projects/education/unitTestTutorial/radioHandlerTutorial/branches/1_radioInit_first_implementation"</w:instrText>
      </w:r>
      <w:r w:rsidR="00C651F9">
        <w:fldChar w:fldCharType="separate"/>
      </w:r>
      <w:r w:rsidR="00AB40C1">
        <w:rPr>
          <w:rStyle w:val="Hyperlink"/>
          <w:lang w:val="en-GB"/>
        </w:rPr>
        <w:t>https://svn.assaabloy.net:8080/svn</w:t>
      </w:r>
      <w:r w:rsidRPr="00CD6E10">
        <w:rPr>
          <w:rStyle w:val="Hyperlink"/>
          <w:lang w:val="en-GB"/>
        </w:rPr>
        <w:t>/mbs/projects/education/unitTestTutorial/radioHandlerTutorial/branches/1_radioInit_first_implementation</w:t>
      </w:r>
      <w:r w:rsidR="00C651F9">
        <w:fldChar w:fldCharType="end"/>
      </w:r>
      <w:r>
        <w:rPr>
          <w:lang w:val="en-GB"/>
        </w:rPr>
        <w:t>)</w:t>
      </w:r>
    </w:p>
    <w:p w:rsidR="00552DC3" w:rsidRDefault="00552DC3" w:rsidP="006B7D0D">
      <w:pPr>
        <w:rPr>
          <w:lang w:val="en-GB"/>
        </w:rPr>
      </w:pPr>
    </w:p>
    <w:p w:rsidR="007529B9" w:rsidRDefault="00552DC3" w:rsidP="00552DC3">
      <w:pPr>
        <w:pStyle w:val="Heading2"/>
        <w:rPr>
          <w:lang w:val="en-GB"/>
        </w:rPr>
      </w:pPr>
      <w:bookmarkStart w:id="108" w:name="_Toc366477269"/>
      <w:r>
        <w:rPr>
          <w:lang w:val="en-GB"/>
        </w:rPr>
        <w:t>Receiving a Zero Length Message, Common Setup Function</w:t>
      </w:r>
      <w:bookmarkEnd w:id="108"/>
    </w:p>
    <w:p w:rsidR="00552DC3" w:rsidRDefault="00552DC3" w:rsidP="00552DC3">
      <w:pPr>
        <w:rPr>
          <w:lang w:val="en-GB"/>
        </w:rPr>
      </w:pPr>
      <w:r>
        <w:rPr>
          <w:lang w:val="en-GB"/>
        </w:rPr>
        <w:t>The uhf module is not allowed to forward zero length or null pointer messages; if it does we want to make sure that the developers are notified rather than working on data that is invalid.</w:t>
      </w:r>
    </w:p>
    <w:p w:rsidR="00552DC3" w:rsidRDefault="00552DC3" w:rsidP="00552DC3">
      <w:pPr>
        <w:rPr>
          <w:lang w:val="en-GB"/>
        </w:rPr>
      </w:pPr>
      <w:r>
        <w:rPr>
          <w:lang w:val="en-GB"/>
        </w:rPr>
        <w:t>We add two tests see that they fail and implement the assertion checks:</w:t>
      </w:r>
    </w:p>
    <w:p w:rsidR="00552DC3" w:rsidRPr="00552DC3" w:rsidRDefault="00552DC3" w:rsidP="00552DC3">
      <w:pPr>
        <w:autoSpaceDE w:val="0"/>
        <w:autoSpaceDN w:val="0"/>
        <w:adjustRightInd w:val="0"/>
        <w:spacing w:after="0"/>
        <w:rPr>
          <w:rFonts w:ascii="Courier New" w:hAnsi="Courier New" w:cs="Courier New"/>
          <w:lang w:val="en-US" w:eastAsia="zh-CN"/>
        </w:rPr>
      </w:pPr>
      <w:r>
        <w:rPr>
          <w:lang w:val="en-GB"/>
        </w:rPr>
        <w:t xml:space="preserve">And we take a shortcut with the </w:t>
      </w:r>
      <w:proofErr w:type="spellStart"/>
      <w:r>
        <w:rPr>
          <w:lang w:val="en-GB"/>
        </w:rPr>
        <w:t>uhfRxCb</w:t>
      </w:r>
      <w:proofErr w:type="spellEnd"/>
      <w:r>
        <w:rPr>
          <w:lang w:val="en-GB"/>
        </w:rPr>
        <w:t xml:space="preserve"> </w:t>
      </w:r>
      <w:proofErr w:type="spellStart"/>
      <w:r>
        <w:rPr>
          <w:lang w:val="en-GB"/>
        </w:rPr>
        <w:t>callback</w:t>
      </w:r>
      <w:proofErr w:type="spellEnd"/>
      <w:r>
        <w:rPr>
          <w:lang w:val="en-GB"/>
        </w:rPr>
        <w:t xml:space="preserve">, we’ll get back to handling registration of </w:t>
      </w:r>
      <w:proofErr w:type="spellStart"/>
      <w:r>
        <w:rPr>
          <w:lang w:val="en-GB"/>
        </w:rPr>
        <w:t>callback</w:t>
      </w:r>
      <w:proofErr w:type="spellEnd"/>
      <w:r>
        <w:rPr>
          <w:lang w:val="en-GB"/>
        </w:rPr>
        <w:t xml:space="preserve"> pointers and such later on. For now we add a function </w:t>
      </w:r>
      <w:r w:rsidRPr="00552DC3">
        <w:rPr>
          <w:rFonts w:ascii="Courier New" w:hAnsi="Courier New" w:cs="Courier New"/>
          <w:b/>
          <w:bCs/>
          <w:color w:val="7F0055"/>
          <w:lang w:val="en-US" w:eastAsia="zh-CN"/>
        </w:rPr>
        <w:t>void</w:t>
      </w:r>
      <w:r w:rsidRPr="00552DC3">
        <w:rPr>
          <w:rFonts w:ascii="Courier New" w:hAnsi="Courier New" w:cs="Courier New"/>
          <w:color w:val="000000"/>
          <w:lang w:val="en-US" w:eastAsia="zh-CN"/>
        </w:rPr>
        <w:t xml:space="preserve"> </w:t>
      </w:r>
      <w:proofErr w:type="spellStart"/>
      <w:r w:rsidRPr="00552DC3">
        <w:rPr>
          <w:rFonts w:ascii="Courier New" w:hAnsi="Courier New" w:cs="Courier New"/>
          <w:b/>
          <w:bCs/>
          <w:color w:val="000000"/>
          <w:lang w:val="en-US" w:eastAsia="zh-CN"/>
        </w:rPr>
        <w:t>radioRxCb</w:t>
      </w:r>
      <w:proofErr w:type="spellEnd"/>
      <w:r w:rsidRPr="00552DC3">
        <w:rPr>
          <w:rFonts w:ascii="Courier New" w:hAnsi="Courier New" w:cs="Courier New"/>
          <w:color w:val="000000"/>
          <w:lang w:val="en-US" w:eastAsia="zh-CN"/>
        </w:rPr>
        <w:t xml:space="preserve">( </w:t>
      </w:r>
      <w:r w:rsidRPr="00552DC3">
        <w:rPr>
          <w:rFonts w:ascii="Courier New" w:hAnsi="Courier New" w:cs="Courier New"/>
          <w:color w:val="005032"/>
          <w:lang w:val="en-US" w:eastAsia="zh-CN"/>
        </w:rPr>
        <w:t>U8</w:t>
      </w:r>
      <w:r w:rsidRPr="00552DC3">
        <w:rPr>
          <w:rFonts w:ascii="Courier New" w:hAnsi="Courier New" w:cs="Courier New"/>
          <w:color w:val="000000"/>
          <w:lang w:val="en-US" w:eastAsia="zh-CN"/>
        </w:rPr>
        <w:t xml:space="preserve"> length, </w:t>
      </w:r>
      <w:r w:rsidRPr="00552DC3">
        <w:rPr>
          <w:rFonts w:ascii="Courier New" w:hAnsi="Courier New" w:cs="Courier New"/>
          <w:color w:val="005032"/>
          <w:lang w:val="en-US" w:eastAsia="zh-CN"/>
        </w:rPr>
        <w:t>U8</w:t>
      </w:r>
      <w:r w:rsidRPr="00552DC3">
        <w:rPr>
          <w:rFonts w:ascii="Courier New" w:hAnsi="Courier New" w:cs="Courier New"/>
          <w:color w:val="000000"/>
          <w:lang w:val="en-US" w:eastAsia="zh-CN"/>
        </w:rPr>
        <w:t xml:space="preserve"> * message ) in </w:t>
      </w:r>
      <w:proofErr w:type="spellStart"/>
      <w:r w:rsidRPr="00552DC3">
        <w:rPr>
          <w:rFonts w:ascii="Courier New" w:hAnsi="Courier New" w:cs="Courier New"/>
          <w:color w:val="000000"/>
          <w:lang w:val="en-US" w:eastAsia="zh-CN"/>
        </w:rPr>
        <w:t>radioHandler.h</w:t>
      </w:r>
      <w:proofErr w:type="spellEnd"/>
      <w:r w:rsidRPr="00552DC3">
        <w:rPr>
          <w:rFonts w:ascii="Courier New" w:hAnsi="Courier New" w:cs="Courier New"/>
          <w:color w:val="000000"/>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TEST_FUNCTION( </w:t>
      </w:r>
      <w:r w:rsidRPr="00552DC3">
        <w:rPr>
          <w:rFonts w:ascii="Courier New" w:hAnsi="Courier New" w:cs="Courier New"/>
          <w:b/>
          <w:bCs/>
          <w:color w:val="000000"/>
          <w:sz w:val="16"/>
          <w:lang w:val="en-US" w:eastAsia="zh-CN"/>
        </w:rPr>
        <w:t>when_receiving_a_zero_length_message__</w:t>
      </w:r>
      <w:proofErr w:type="spellStart"/>
      <w:r w:rsidRPr="00552DC3">
        <w:rPr>
          <w:rFonts w:ascii="Courier New" w:hAnsi="Courier New" w:cs="Courier New"/>
          <w:b/>
          <w:bCs/>
          <w:color w:val="000000"/>
          <w:sz w:val="16"/>
          <w:lang w:val="en-US" w:eastAsia="zh-CN"/>
        </w:rPr>
        <w:t>an_assertion_is_trigged</w:t>
      </w:r>
      <w:proofErr w:type="spellEnd"/>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lastRenderedPageBreak/>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//make sure the test starts from a known state</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icdTestExpectMock</w:t>
      </w:r>
      <w:proofErr w:type="spellEnd"/>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uhfInit</w:t>
      </w:r>
      <w:proofErr w:type="spellEnd"/>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radioInit</w:t>
      </w:r>
      <w:proofErr w:type="spellEnd"/>
      <w:r w:rsidRPr="00552DC3">
        <w:rPr>
          <w:rFonts w:ascii="Courier New" w:hAnsi="Courier New" w:cs="Courier New"/>
          <w:color w:val="000000"/>
          <w:sz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//start the actual test: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3F7F5F"/>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 we expect the application to fail on an assertion, the uhf module</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3F7F5F"/>
          <w:sz w:val="16"/>
          <w:lang w:val="en-US" w:eastAsia="zh-CN"/>
        </w:rPr>
        <w:t xml:space="preserve">    // is not allowed to forward zero length messages</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5032"/>
          <w:sz w:val="16"/>
          <w:lang w:val="en-US" w:eastAsia="zh-CN"/>
        </w:rPr>
        <w:t>RadioMessage</w:t>
      </w:r>
      <w:proofErr w:type="spellEnd"/>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rxMsg</w:t>
      </w:r>
      <w:proofErr w:type="spellEnd"/>
      <w:r w:rsidRPr="00552DC3">
        <w:rPr>
          <w:rFonts w:ascii="Courier New" w:hAnsi="Courier New" w:cs="Courier New"/>
          <w:color w:val="000000"/>
          <w:sz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TEST_EXPECT_ASSERTION( </w:t>
      </w:r>
      <w:proofErr w:type="spellStart"/>
      <w:r w:rsidRPr="00552DC3">
        <w:rPr>
          <w:rFonts w:ascii="Courier New" w:hAnsi="Courier New" w:cs="Courier New"/>
          <w:color w:val="000000"/>
          <w:sz w:val="16"/>
          <w:lang w:val="en-US" w:eastAsia="zh-CN"/>
        </w:rPr>
        <w:t>radioRxCb</w:t>
      </w:r>
      <w:proofErr w:type="spellEnd"/>
      <w:r w:rsidRPr="00552DC3">
        <w:rPr>
          <w:rFonts w:ascii="Courier New" w:hAnsi="Courier New" w:cs="Courier New"/>
          <w:color w:val="000000"/>
          <w:sz w:val="16"/>
          <w:lang w:val="en-US" w:eastAsia="zh-CN"/>
        </w:rPr>
        <w:t>( 0, (</w:t>
      </w:r>
      <w:r w:rsidRPr="00552DC3">
        <w:rPr>
          <w:rFonts w:ascii="Courier New" w:hAnsi="Courier New" w:cs="Courier New"/>
          <w:color w:val="005032"/>
          <w:sz w:val="16"/>
          <w:lang w:val="en-US" w:eastAsia="zh-CN"/>
        </w:rPr>
        <w:t>U8</w:t>
      </w:r>
      <w:r w:rsidRPr="00552DC3">
        <w:rPr>
          <w:rFonts w:ascii="Courier New" w:hAnsi="Courier New" w:cs="Courier New"/>
          <w:color w:val="000000"/>
          <w:sz w:val="16"/>
          <w:lang w:val="en-US" w:eastAsia="zh-CN"/>
        </w:rPr>
        <w:t>*)&amp;</w:t>
      </w:r>
      <w:proofErr w:type="spellStart"/>
      <w:r w:rsidRPr="00552DC3">
        <w:rPr>
          <w:rFonts w:ascii="Courier New" w:hAnsi="Courier New" w:cs="Courier New"/>
          <w:color w:val="000000"/>
          <w:sz w:val="16"/>
          <w:lang w:val="en-US" w:eastAsia="zh-CN"/>
        </w:rPr>
        <w:t>rxMsg</w:t>
      </w:r>
      <w:proofErr w:type="spellEnd"/>
      <w:r w:rsidRPr="00552DC3">
        <w:rPr>
          <w:rFonts w:ascii="Courier New" w:hAnsi="Courier New" w:cs="Courier New"/>
          <w:color w:val="000000"/>
          <w:sz w:val="16"/>
          <w:lang w:val="en-US" w:eastAsia="zh-CN"/>
        </w:rPr>
        <w:t xml:space="preserve"> )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TEST_FUNCTION( </w:t>
      </w:r>
      <w:r w:rsidRPr="00552DC3">
        <w:rPr>
          <w:rFonts w:ascii="Courier New" w:hAnsi="Courier New" w:cs="Courier New"/>
          <w:b/>
          <w:bCs/>
          <w:color w:val="000000"/>
          <w:sz w:val="16"/>
          <w:lang w:val="en-US" w:eastAsia="zh-CN"/>
        </w:rPr>
        <w:t>when_receiving_a_null_pointer_message__</w:t>
      </w:r>
      <w:proofErr w:type="spellStart"/>
      <w:r w:rsidRPr="00552DC3">
        <w:rPr>
          <w:rFonts w:ascii="Courier New" w:hAnsi="Courier New" w:cs="Courier New"/>
          <w:b/>
          <w:bCs/>
          <w:color w:val="000000"/>
          <w:sz w:val="16"/>
          <w:lang w:val="en-US" w:eastAsia="zh-CN"/>
        </w:rPr>
        <w:t>an_assertion_is_trigged</w:t>
      </w:r>
      <w:proofErr w:type="spellEnd"/>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//make sure the test starts from a known state</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icdTestExpectMock</w:t>
      </w:r>
      <w:proofErr w:type="spellEnd"/>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uhfInit</w:t>
      </w:r>
      <w:proofErr w:type="spellEnd"/>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roofErr w:type="spellStart"/>
      <w:r w:rsidRPr="00552DC3">
        <w:rPr>
          <w:rFonts w:ascii="Courier New" w:hAnsi="Courier New" w:cs="Courier New"/>
          <w:color w:val="000000"/>
          <w:sz w:val="16"/>
          <w:lang w:val="en-US" w:eastAsia="zh-CN"/>
        </w:rPr>
        <w:t>radioInit</w:t>
      </w:r>
      <w:proofErr w:type="spellEnd"/>
      <w:r w:rsidRPr="00552DC3">
        <w:rPr>
          <w:rFonts w:ascii="Courier New" w:hAnsi="Courier New" w:cs="Courier New"/>
          <w:color w:val="000000"/>
          <w:sz w:val="16"/>
          <w:lang w:val="en-US" w:eastAsia="zh-CN"/>
        </w:rPr>
        <w: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//start the actual test:</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3F7F5F"/>
          <w:sz w:val="16"/>
          <w:lang w:val="en-US" w:eastAsia="zh-CN"/>
        </w:rPr>
      </w:pPr>
      <w:r w:rsidRPr="00552DC3">
        <w:rPr>
          <w:rFonts w:ascii="Courier New" w:hAnsi="Courier New" w:cs="Courier New"/>
          <w:color w:val="000000"/>
          <w:sz w:val="16"/>
          <w:lang w:val="en-US" w:eastAsia="zh-CN"/>
        </w:rPr>
        <w:t xml:space="preserve">    </w:t>
      </w:r>
      <w:r w:rsidRPr="00552DC3">
        <w:rPr>
          <w:rFonts w:ascii="Courier New" w:hAnsi="Courier New" w:cs="Courier New"/>
          <w:color w:val="3F7F5F"/>
          <w:sz w:val="16"/>
          <w:lang w:val="en-US" w:eastAsia="zh-CN"/>
        </w:rPr>
        <w:t xml:space="preserve">// we expect the application to fail on an assertion, the uhf module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3F7F5F"/>
          <w:sz w:val="16"/>
          <w:lang w:val="en-US" w:eastAsia="zh-CN"/>
        </w:rPr>
        <w:t xml:space="preserve">    // is not allowed to forward NULL pointer messages</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p>
    <w:p w:rsidR="00552DC3" w:rsidRPr="00552DC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TEST_EXPECT_ASSERTION( </w:t>
      </w:r>
      <w:proofErr w:type="spellStart"/>
      <w:r w:rsidRPr="00552DC3">
        <w:rPr>
          <w:rFonts w:ascii="Courier New" w:hAnsi="Courier New" w:cs="Courier New"/>
          <w:color w:val="000000"/>
          <w:sz w:val="16"/>
          <w:lang w:val="en-US" w:eastAsia="zh-CN"/>
        </w:rPr>
        <w:t>radioRxCb</w:t>
      </w:r>
      <w:proofErr w:type="spellEnd"/>
      <w:r w:rsidRPr="00552DC3">
        <w:rPr>
          <w:rFonts w:ascii="Courier New" w:hAnsi="Courier New" w:cs="Courier New"/>
          <w:color w:val="000000"/>
          <w:sz w:val="16"/>
          <w:lang w:val="en-US" w:eastAsia="zh-CN"/>
        </w:rPr>
        <w:t>( 1, NULL ) );</w:t>
      </w:r>
    </w:p>
    <w:p w:rsidR="00552DC3" w:rsidRPr="00C30A2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552DC3">
        <w:rPr>
          <w:rFonts w:ascii="Courier New" w:hAnsi="Courier New" w:cs="Courier New"/>
          <w:color w:val="000000"/>
          <w:sz w:val="16"/>
          <w:lang w:val="en-US" w:eastAsia="zh-CN"/>
        </w:rPr>
        <w:t xml:space="preserve">    </w:t>
      </w:r>
      <w:r w:rsidRPr="00C30A23">
        <w:rPr>
          <w:rFonts w:ascii="Courier New" w:hAnsi="Courier New" w:cs="Courier New"/>
          <w:color w:val="000000"/>
          <w:sz w:val="16"/>
          <w:lang w:val="en-US" w:eastAsia="zh-CN"/>
        </w:rPr>
        <w:t>}</w:t>
      </w:r>
    </w:p>
    <w:p w:rsidR="00552DC3" w:rsidRPr="00C30A23" w:rsidRDefault="00552DC3" w:rsidP="00552DC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552DC3" w:rsidRDefault="00552DC3" w:rsidP="00552DC3">
      <w:pPr>
        <w:rPr>
          <w:lang w:val="en-GB"/>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#include</w:t>
      </w:r>
      <w:r w:rsidRPr="00C30A23">
        <w:rPr>
          <w:rFonts w:ascii="Courier New" w:hAnsi="Courier New" w:cs="Courier New"/>
          <w:color w:val="000000"/>
          <w:sz w:val="16"/>
          <w:lang w:val="en-US" w:eastAsia="zh-CN"/>
        </w:rPr>
        <w:t xml:space="preserve"> </w:t>
      </w:r>
      <w:r w:rsidRPr="00C30A23">
        <w:rPr>
          <w:rFonts w:ascii="Courier New" w:hAnsi="Courier New" w:cs="Courier New"/>
          <w:color w:val="2A00FF"/>
          <w:sz w:val="16"/>
          <w:lang w:val="en-US" w:eastAsia="zh-CN"/>
        </w:rPr>
        <w:t>"</w:t>
      </w:r>
      <w:proofErr w:type="spellStart"/>
      <w:r w:rsidRPr="00C30A23">
        <w:rPr>
          <w:rFonts w:ascii="Courier New" w:hAnsi="Courier New" w:cs="Courier New"/>
          <w:color w:val="2A00FF"/>
          <w:sz w:val="16"/>
          <w:lang w:val="en-US" w:eastAsia="zh-CN"/>
        </w:rPr>
        <w:t>icAssert.h</w:t>
      </w:r>
      <w:proofErr w:type="spellEnd"/>
      <w:r w:rsidRPr="00C30A23">
        <w:rPr>
          <w:rFonts w:ascii="Courier New" w:hAnsi="Courier New" w:cs="Courier New"/>
          <w:color w:val="2A00FF"/>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radioRxCb</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length,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( 0 &lt; length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NULL != message );</w:t>
      </w:r>
    </w:p>
    <w:p w:rsidR="00C30A23" w:rsidRPr="00C3272F" w:rsidRDefault="00C30A23" w:rsidP="00C30A23">
      <w:pPr>
        <w:pBdr>
          <w:top w:val="single" w:sz="4" w:space="1" w:color="auto"/>
          <w:left w:val="single" w:sz="4" w:space="4" w:color="auto"/>
          <w:bottom w:val="single" w:sz="4" w:space="1" w:color="auto"/>
          <w:right w:val="single" w:sz="4" w:space="4" w:color="auto"/>
        </w:pBdr>
        <w:rPr>
          <w:sz w:val="21"/>
          <w:lang w:val="en-GB"/>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Now the tests are green and looking at the tests we note that all share the same initialization code. This can be moved to a common setup function that is registered in the test start list. </w:t>
      </w:r>
    </w:p>
    <w:p w:rsidR="00C30A23" w:rsidRDefault="00C30A23" w:rsidP="00C30A23">
      <w:pPr>
        <w:rPr>
          <w:lang w:val="en-GB"/>
        </w:rPr>
      </w:pPr>
      <w:r>
        <w:rPr>
          <w:lang w:val="en-GB"/>
        </w:rPr>
        <w:t xml:space="preserve">In this simple test I feel that it’s ok to have validating code in the setup function, but if it gets complicated then it’s better to </w:t>
      </w:r>
      <w:proofErr w:type="spellStart"/>
      <w:r>
        <w:rPr>
          <w:lang w:val="en-GB"/>
        </w:rPr>
        <w:t>hav</w:t>
      </w:r>
      <w:proofErr w:type="spellEnd"/>
      <w:r>
        <w:rPr>
          <w:lang w:val="en-GB"/>
        </w:rPr>
        <w:t xml:space="preserve"> that code in a separate test. Now the test file looks like this:</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TEST_SETUP() </w:t>
      </w:r>
      <w:r w:rsidRPr="00C30A23">
        <w:rPr>
          <w:rFonts w:ascii="Courier New" w:hAnsi="Courier New" w:cs="Courier New"/>
          <w:color w:val="3F7F5F"/>
          <w:sz w:val="16"/>
          <w:lang w:val="en-US" w:eastAsia="zh-CN"/>
        </w:rPr>
        <w:t>//</w:t>
      </w:r>
      <w:proofErr w:type="spellStart"/>
      <w:r w:rsidRPr="00C30A23">
        <w:rPr>
          <w:rFonts w:ascii="Courier New" w:hAnsi="Courier New" w:cs="Courier New"/>
          <w:color w:val="3F7F5F"/>
          <w:sz w:val="16"/>
          <w:lang w:val="en-US" w:eastAsia="zh-CN"/>
        </w:rPr>
        <w:t>when_calling_radioInit_uhfInit_shallBeCalled</w:t>
      </w:r>
      <w:proofErr w:type="spellEnd"/>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uhfInit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radioInit</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when_receiving_a_zero_length_message__</w:t>
      </w:r>
      <w:proofErr w:type="spellStart"/>
      <w:r w:rsidRPr="00C30A23">
        <w:rPr>
          <w:rFonts w:ascii="Courier New" w:hAnsi="Courier New" w:cs="Courier New"/>
          <w:b/>
          <w:bCs/>
          <w:color w:val="000000"/>
          <w:sz w:val="16"/>
          <w:lang w:val="en-US" w:eastAsia="zh-CN"/>
        </w:rPr>
        <w:t>an_assertion_is_trigged</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TEST_EXPECT_ASSERTION( </w:t>
      </w:r>
      <w:proofErr w:type="spellStart"/>
      <w:r w:rsidRPr="00C30A23">
        <w:rPr>
          <w:rFonts w:ascii="Courier New" w:hAnsi="Courier New" w:cs="Courier New"/>
          <w:color w:val="000000"/>
          <w:sz w:val="16"/>
          <w:lang w:val="en-US" w:eastAsia="zh-CN"/>
        </w:rPr>
        <w:t>radioRxCb</w:t>
      </w:r>
      <w:proofErr w:type="spellEnd"/>
      <w:r w:rsidRPr="00C30A23">
        <w:rPr>
          <w:rFonts w:ascii="Courier New" w:hAnsi="Courier New" w:cs="Courier New"/>
          <w:color w:val="000000"/>
          <w:sz w:val="16"/>
          <w:lang w:val="en-US" w:eastAsia="zh-CN"/>
        </w:rPr>
        <w:t>( 0,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when_receiving_a_null_pointer_message__</w:t>
      </w:r>
      <w:proofErr w:type="spellStart"/>
      <w:r w:rsidRPr="00C30A23">
        <w:rPr>
          <w:rFonts w:ascii="Courier New" w:hAnsi="Courier New" w:cs="Courier New"/>
          <w:b/>
          <w:bCs/>
          <w:color w:val="000000"/>
          <w:sz w:val="16"/>
          <w:lang w:val="en-US" w:eastAsia="zh-CN"/>
        </w:rPr>
        <w:t>an_assertion_is_trigged</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TEST_EXPECT_ASSERTION( </w:t>
      </w:r>
      <w:proofErr w:type="spellStart"/>
      <w:r w:rsidRPr="00C30A23">
        <w:rPr>
          <w:rFonts w:ascii="Courier New" w:hAnsi="Courier New" w:cs="Courier New"/>
          <w:color w:val="000000"/>
          <w:sz w:val="16"/>
          <w:lang w:val="en-US" w:eastAsia="zh-CN"/>
        </w:rPr>
        <w:t>radioRxCb</w:t>
      </w:r>
      <w:proofErr w:type="spellEnd"/>
      <w:r w:rsidRPr="00C30A23">
        <w:rPr>
          <w:rFonts w:ascii="Courier New" w:hAnsi="Courier New" w:cs="Courier New"/>
          <w:color w:val="000000"/>
          <w:sz w:val="16"/>
          <w:lang w:val="en-US" w:eastAsia="zh-CN"/>
        </w:rPr>
        <w:t>( 1, NULL ) );</w:t>
      </w:r>
    </w:p>
    <w:p w:rsidR="00C30A23" w:rsidRPr="00C3272F"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2"/>
          <w:szCs w:val="16"/>
          <w:lang w:val="en-GB"/>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(the code state is now: </w:t>
      </w:r>
      <w:r w:rsidR="00C651F9">
        <w:fldChar w:fldCharType="begin"/>
      </w:r>
      <w:r w:rsidR="00C651F9" w:rsidRPr="00F6784E">
        <w:rPr>
          <w:lang w:val="en-US"/>
          <w:rPrChange w:id="109" w:author="Magnus Ivarsson" w:date="2013-09-30T08:43:00Z">
            <w:rPr/>
          </w:rPrChange>
        </w:rPr>
        <w:instrText>HYPERLINK "https://svn.hq.assaabloy.org/mbs/projects/education/unitTestTutorial/radioHandlerTutorial/branches/2_common_setup"</w:instrText>
      </w:r>
      <w:r w:rsidR="00C651F9">
        <w:fldChar w:fldCharType="separate"/>
      </w:r>
      <w:r w:rsidR="00AB40C1">
        <w:rPr>
          <w:rStyle w:val="Hyperlink"/>
          <w:lang w:val="en-GB"/>
        </w:rPr>
        <w:t>https://svn.assaabloy.net:8080/svn</w:t>
      </w:r>
      <w:r w:rsidRPr="00CD6E10">
        <w:rPr>
          <w:rStyle w:val="Hyperlink"/>
          <w:lang w:val="en-GB"/>
        </w:rPr>
        <w:t>/mbs/projects/education/unitTestTutorial/radioHandlerTutorial/branches/2_common_setup</w:t>
      </w:r>
      <w:r w:rsidR="00C651F9">
        <w:fldChar w:fldCharType="end"/>
      </w:r>
      <w:r>
        <w:rPr>
          <w:lang w:val="en-GB"/>
        </w:rPr>
        <w:t>)</w:t>
      </w:r>
    </w:p>
    <w:p w:rsidR="007529B9" w:rsidRDefault="007529B9" w:rsidP="006B7D0D">
      <w:pPr>
        <w:rPr>
          <w:lang w:val="en-GB"/>
        </w:rPr>
      </w:pPr>
    </w:p>
    <w:p w:rsidR="007529B9" w:rsidRDefault="00C30A23" w:rsidP="00C30A23">
      <w:pPr>
        <w:pStyle w:val="Heading2"/>
        <w:rPr>
          <w:lang w:val="en-GB"/>
        </w:rPr>
      </w:pPr>
      <w:bookmarkStart w:id="110" w:name="_Toc366477270"/>
      <w:r>
        <w:rPr>
          <w:lang w:val="en-GB"/>
        </w:rPr>
        <w:lastRenderedPageBreak/>
        <w:t xml:space="preserve">Using the </w:t>
      </w:r>
      <w:proofErr w:type="spellStart"/>
      <w:r>
        <w:rPr>
          <w:lang w:val="en-GB"/>
        </w:rPr>
        <w:t>Callback</w:t>
      </w:r>
      <w:proofErr w:type="spellEnd"/>
      <w:r>
        <w:rPr>
          <w:lang w:val="en-GB"/>
        </w:rPr>
        <w:t xml:space="preserve"> Registration in </w:t>
      </w:r>
      <w:proofErr w:type="spellStart"/>
      <w:r>
        <w:rPr>
          <w:lang w:val="en-GB"/>
        </w:rPr>
        <w:t>uhfInit</w:t>
      </w:r>
      <w:bookmarkEnd w:id="110"/>
      <w:proofErr w:type="spellEnd"/>
    </w:p>
    <w:p w:rsidR="00C30A23" w:rsidRDefault="00C30A23" w:rsidP="00C30A23">
      <w:pPr>
        <w:rPr>
          <w:lang w:val="en-GB"/>
        </w:rPr>
      </w:pPr>
      <w:r>
        <w:rPr>
          <w:lang w:val="en-GB"/>
        </w:rPr>
        <w:t xml:space="preserve">Lets deal with the temporary </w:t>
      </w:r>
      <w:proofErr w:type="spellStart"/>
      <w:r>
        <w:rPr>
          <w:lang w:val="en-GB"/>
        </w:rPr>
        <w:t>rx</w:t>
      </w:r>
      <w:proofErr w:type="spellEnd"/>
      <w:r>
        <w:rPr>
          <w:lang w:val="en-GB"/>
        </w:rPr>
        <w:t xml:space="preserve"> </w:t>
      </w:r>
      <w:proofErr w:type="spellStart"/>
      <w:r>
        <w:rPr>
          <w:lang w:val="en-GB"/>
        </w:rPr>
        <w:t>callback</w:t>
      </w:r>
      <w:proofErr w:type="spellEnd"/>
      <w:r>
        <w:rPr>
          <w:lang w:val="en-GB"/>
        </w:rPr>
        <w:t xml:space="preserve"> that we added in the last section. The uhf module expects a </w:t>
      </w:r>
      <w:proofErr w:type="spellStart"/>
      <w:r>
        <w:rPr>
          <w:lang w:val="en-GB"/>
        </w:rPr>
        <w:t>callback</w:t>
      </w:r>
      <w:proofErr w:type="spellEnd"/>
      <w:r>
        <w:rPr>
          <w:lang w:val="en-GB"/>
        </w:rPr>
        <w:t xml:space="preserve"> to be registered in the call to </w:t>
      </w:r>
      <w:proofErr w:type="spellStart"/>
      <w:r>
        <w:rPr>
          <w:lang w:val="en-GB"/>
        </w:rPr>
        <w:t>uhfInit</w:t>
      </w:r>
      <w:proofErr w:type="spellEnd"/>
      <w:r>
        <w:rPr>
          <w:lang w:val="en-GB"/>
        </w:rPr>
        <w:t xml:space="preserve">(..). This means that there is a loose coupling between the modules and that the implementation of the </w:t>
      </w:r>
      <w:proofErr w:type="spellStart"/>
      <w:r>
        <w:rPr>
          <w:lang w:val="en-GB"/>
        </w:rPr>
        <w:t>callback</w:t>
      </w:r>
      <w:proofErr w:type="spellEnd"/>
      <w:r>
        <w:rPr>
          <w:lang w:val="en-GB"/>
        </w:rPr>
        <w:t xml:space="preserve"> can (and should) be hidden (that is declared as a local static function).</w:t>
      </w:r>
    </w:p>
    <w:p w:rsidR="00C30A23" w:rsidRDefault="00C30A23" w:rsidP="00C30A23">
      <w:pPr>
        <w:rPr>
          <w:lang w:val="en-GB"/>
        </w:rPr>
      </w:pPr>
      <w:r>
        <w:rPr>
          <w:lang w:val="en-GB"/>
        </w:rPr>
        <w:t xml:space="preserve">In this case the test needs to use a parameter value that has been given to a fake by the production code. For this the fake expectation can be extended with a call to </w:t>
      </w:r>
      <w:r>
        <w:rPr>
          <w:rStyle w:val="codeChar"/>
        </w:rPr>
        <w:t>icd</w:t>
      </w:r>
      <w:r w:rsidRPr="00A86F15">
        <w:rPr>
          <w:rStyle w:val="codeChar"/>
        </w:rPr>
        <w:t>TestGet()</w:t>
      </w:r>
      <w:r>
        <w:rPr>
          <w:lang w:val="en-GB"/>
        </w:rPr>
        <w:t xml:space="preserve"> macro to fetch a registered </w:t>
      </w:r>
      <w:proofErr w:type="spellStart"/>
      <w:r>
        <w:rPr>
          <w:lang w:val="en-GB"/>
        </w:rPr>
        <w:t>callback</w:t>
      </w:r>
      <w:proofErr w:type="spellEnd"/>
      <w:r>
        <w:rPr>
          <w:lang w:val="en-GB"/>
        </w:rPr>
        <w:t xml:space="preserve"> function pointer that we’ll use for to test reception of messages. The </w:t>
      </w:r>
      <w:proofErr w:type="spellStart"/>
      <w:r>
        <w:rPr>
          <w:lang w:val="en-GB"/>
        </w:rPr>
        <w:t>icDouble</w:t>
      </w:r>
      <w:proofErr w:type="spellEnd"/>
      <w:r>
        <w:rPr>
          <w:lang w:val="en-GB"/>
        </w:rPr>
        <w:t xml:space="preserve"> API is documented in the </w:t>
      </w:r>
      <w:proofErr w:type="spellStart"/>
      <w:r>
        <w:rPr>
          <w:lang w:val="en-GB"/>
        </w:rPr>
        <w:t>icDouble.h</w:t>
      </w:r>
      <w:proofErr w:type="spellEnd"/>
      <w:r>
        <w:rPr>
          <w:lang w:val="en-GB"/>
        </w:rPr>
        <w:t xml:space="preserve"> file.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get the actual value of a parameter that was sent to a fake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\example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getting a function pointer to a hidden static function that was registered by the code under test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\code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typedef</w:t>
      </w:r>
      <w:proofErr w:type="spellEnd"/>
      <w:r w:rsidRPr="00C30A23">
        <w:rPr>
          <w:rFonts w:ascii="Courier New" w:hAnsi="Courier New" w:cs="Courier New"/>
          <w:color w:val="3F7F5F"/>
          <w:sz w:val="16"/>
          <w:szCs w:val="16"/>
          <w:lang w:val="en-US" w:eastAsia="zh-CN"/>
        </w:rPr>
        <w:t xml:space="preserve"> void ( * Callback ) ( void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void </w:t>
      </w:r>
      <w:proofErr w:type="spellStart"/>
      <w:r w:rsidRPr="00C30A23">
        <w:rPr>
          <w:rFonts w:ascii="Courier New" w:hAnsi="Courier New" w:cs="Courier New"/>
          <w:color w:val="3F7F5F"/>
          <w:sz w:val="16"/>
          <w:szCs w:val="16"/>
          <w:lang w:val="en-US" w:eastAsia="zh-CN"/>
        </w:rPr>
        <w:t>registerCallback</w:t>
      </w:r>
      <w:proofErr w:type="spellEnd"/>
      <w:r w:rsidRPr="00C30A23">
        <w:rPr>
          <w:rFonts w:ascii="Courier New" w:hAnsi="Courier New" w:cs="Courier New"/>
          <w:color w:val="3F7F5F"/>
          <w:sz w:val="16"/>
          <w:szCs w:val="16"/>
          <w:lang w:val="en-US" w:eastAsia="zh-CN"/>
        </w:rPr>
        <w:t xml:space="preserve">( Callback </w:t>
      </w:r>
      <w:proofErr w:type="spellStart"/>
      <w:r w:rsidRPr="00C30A23">
        <w:rPr>
          <w:rFonts w:ascii="Courier New" w:hAnsi="Courier New" w:cs="Courier New"/>
          <w:color w:val="3F7F5F"/>
          <w:sz w:val="16"/>
          <w:szCs w:val="16"/>
          <w:lang w:val="en-US" w:eastAsia="zh-CN"/>
        </w:rPr>
        <w:t>cb</w:t>
      </w:r>
      <w:proofErr w:type="spellEnd"/>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void </w:t>
      </w:r>
      <w:proofErr w:type="spellStart"/>
      <w:r w:rsidRPr="00C30A23">
        <w:rPr>
          <w:rFonts w:ascii="Courier New" w:hAnsi="Courier New" w:cs="Courier New"/>
          <w:color w:val="3F7F5F"/>
          <w:sz w:val="16"/>
          <w:szCs w:val="16"/>
          <w:lang w:val="en-US" w:eastAsia="zh-CN"/>
        </w:rPr>
        <w:t>init</w:t>
      </w:r>
      <w:proofErr w:type="spellEnd"/>
      <w:r w:rsidRPr="00C30A23">
        <w:rPr>
          <w:rFonts w:ascii="Courier New" w:hAnsi="Courier New" w:cs="Courier New"/>
          <w:color w:val="3F7F5F"/>
          <w:sz w:val="16"/>
          <w:szCs w:val="16"/>
          <w:lang w:val="en-US" w:eastAsia="zh-CN"/>
        </w:rPr>
        <w:t>( void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TEST_FUNCTION(..)</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Callback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 xml:space="preserve"> = NULL;</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icdTestExpectMock</w:t>
      </w:r>
      <w:proofErr w:type="spellEnd"/>
      <w:r w:rsidRPr="00C30A23">
        <w:rPr>
          <w:rFonts w:ascii="Courier New" w:hAnsi="Courier New" w:cs="Courier New"/>
          <w:color w:val="3F7F5F"/>
          <w:sz w:val="16"/>
          <w:szCs w:val="16"/>
          <w:lang w:val="en-US" w:eastAsia="zh-CN"/>
        </w:rPr>
        <w:t xml:space="preserve">( </w:t>
      </w:r>
      <w:proofErr w:type="spellStart"/>
      <w:r w:rsidRPr="00C30A23">
        <w:rPr>
          <w:rFonts w:ascii="Courier New" w:hAnsi="Courier New" w:cs="Courier New"/>
          <w:color w:val="3F7F5F"/>
          <w:sz w:val="16"/>
          <w:szCs w:val="16"/>
          <w:lang w:val="en-US" w:eastAsia="zh-CN"/>
        </w:rPr>
        <w:t>registerCallback</w:t>
      </w:r>
      <w:proofErr w:type="spellEnd"/>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icdTestParamGet</w:t>
      </w:r>
      <w:proofErr w:type="spellEnd"/>
      <w:r w:rsidRPr="00C30A23">
        <w:rPr>
          <w:rFonts w:ascii="Courier New" w:hAnsi="Courier New" w:cs="Courier New"/>
          <w:color w:val="3F7F5F"/>
          <w:sz w:val="16"/>
          <w:szCs w:val="16"/>
          <w:lang w:val="en-US" w:eastAsia="zh-CN"/>
        </w:rPr>
        <w:t xml:space="preserve">( 0,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testAssertEqual</w:t>
      </w:r>
      <w:proofErr w:type="spellEnd"/>
      <w:r w:rsidRPr="00C30A23">
        <w:rPr>
          <w:rFonts w:ascii="Courier New" w:hAnsi="Courier New" w:cs="Courier New"/>
          <w:color w:val="3F7F5F"/>
          <w:sz w:val="16"/>
          <w:szCs w:val="16"/>
          <w:lang w:val="en-US" w:eastAsia="zh-CN"/>
        </w:rPr>
        <w:t xml:space="preserve">( NULL,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init();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icdTestVerifyAllExpectationsAreMet</w:t>
      </w:r>
      <w:proofErr w:type="spellEnd"/>
      <w:r w:rsidRPr="00C30A23">
        <w:rPr>
          <w:rFonts w:ascii="Courier New" w:hAnsi="Courier New" w:cs="Courier New"/>
          <w:color w:val="3F7F5F"/>
          <w:sz w:val="16"/>
          <w:szCs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 Now the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 xml:space="preserve"> has been initialized and can be used to</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 invoke the hidden static callback function inside the code under test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testAssertNotEqual</w:t>
      </w:r>
      <w:proofErr w:type="spellEnd"/>
      <w:r w:rsidRPr="00C30A23">
        <w:rPr>
          <w:rFonts w:ascii="Courier New" w:hAnsi="Courier New" w:cs="Courier New"/>
          <w:color w:val="3F7F5F"/>
          <w:sz w:val="16"/>
          <w:szCs w:val="16"/>
          <w:lang w:val="en-US" w:eastAsia="zh-CN"/>
        </w:rPr>
        <w:t xml:space="preserve">( NULL,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callbackParameterToGet</w:t>
      </w:r>
      <w:proofErr w:type="spellEnd"/>
      <w:r w:rsidRPr="00C30A23">
        <w:rPr>
          <w:rFonts w:ascii="Courier New" w:hAnsi="Courier New" w:cs="Courier New"/>
          <w:color w:val="3F7F5F"/>
          <w:sz w:val="16"/>
          <w:szCs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endcode</w:t>
      </w:r>
      <w:proofErr w:type="spellEnd"/>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 \</w:t>
      </w:r>
      <w:proofErr w:type="spellStart"/>
      <w:r w:rsidRPr="00C30A23">
        <w:rPr>
          <w:rFonts w:ascii="Courier New" w:hAnsi="Courier New" w:cs="Courier New"/>
          <w:color w:val="3F7F5F"/>
          <w:sz w:val="16"/>
          <w:szCs w:val="16"/>
          <w:lang w:val="en-US" w:eastAsia="zh-CN"/>
        </w:rPr>
        <w:t>hideinitializer</w:t>
      </w:r>
      <w:proofErr w:type="spellEnd"/>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szCs w:val="16"/>
          <w:lang w:val="en-US" w:eastAsia="zh-CN"/>
        </w:rPr>
      </w:pPr>
      <w:r w:rsidRPr="00C30A23">
        <w:rPr>
          <w:rFonts w:ascii="Courier New" w:hAnsi="Courier New" w:cs="Courier New"/>
          <w:b/>
          <w:bCs/>
          <w:color w:val="7F0055"/>
          <w:sz w:val="16"/>
          <w:szCs w:val="16"/>
          <w:lang w:val="en-US" w:eastAsia="zh-CN"/>
        </w:rPr>
        <w:t>#define</w:t>
      </w: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icdTestParamGet</w:t>
      </w:r>
      <w:proofErr w:type="spellEnd"/>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paramNumber</w:t>
      </w:r>
      <w:proofErr w:type="spellEnd"/>
      <w:r w:rsidRPr="00C30A23">
        <w:rPr>
          <w:rFonts w:ascii="Courier New" w:hAnsi="Courier New" w:cs="Courier New"/>
          <w:color w:val="000000"/>
          <w:sz w:val="16"/>
          <w:szCs w:val="16"/>
          <w:lang w:val="en-US" w:eastAsia="zh-CN"/>
        </w:rPr>
        <w:t>, parameter ) …</w:t>
      </w:r>
    </w:p>
    <w:p w:rsidR="00C30A23" w:rsidRDefault="00C30A23" w:rsidP="00C30A23">
      <w:pPr>
        <w:rPr>
          <w:lang w:val="en-GB"/>
        </w:rPr>
      </w:pPr>
      <w:r>
        <w:rPr>
          <w:lang w:val="en-GB"/>
        </w:rPr>
        <w:t>The test: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b/>
          <w:bCs/>
          <w:color w:val="7F0055"/>
          <w:sz w:val="16"/>
          <w:szCs w:val="16"/>
          <w:lang w:val="en-US" w:eastAsia="zh-CN"/>
        </w:rPr>
        <w:t>static</w:t>
      </w: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5032"/>
          <w:sz w:val="16"/>
          <w:szCs w:val="16"/>
          <w:lang w:val="en-US" w:eastAsia="zh-CN"/>
        </w:rPr>
        <w:t>UhfRxCb</w:t>
      </w:r>
      <w:proofErr w:type="spellEnd"/>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uhfRxCb</w:t>
      </w:r>
      <w:proofErr w:type="spellEnd"/>
      <w:r w:rsidRPr="00C30A23">
        <w:rPr>
          <w:rFonts w:ascii="Courier New" w:hAnsi="Courier New" w:cs="Courier New"/>
          <w:color w:val="000000"/>
          <w:sz w:val="16"/>
          <w:szCs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TEST_SETUP() </w:t>
      </w:r>
      <w:r w:rsidRPr="00C30A23">
        <w:rPr>
          <w:rFonts w:ascii="Courier New" w:hAnsi="Courier New" w:cs="Courier New"/>
          <w:color w:val="3F7F5F"/>
          <w:sz w:val="16"/>
          <w:szCs w:val="16"/>
          <w:lang w:val="en-US" w:eastAsia="zh-CN"/>
        </w:rPr>
        <w:t>//</w:t>
      </w:r>
      <w:proofErr w:type="spellStart"/>
      <w:r w:rsidRPr="00C30A23">
        <w:rPr>
          <w:rFonts w:ascii="Courier New" w:hAnsi="Courier New" w:cs="Courier New"/>
          <w:color w:val="3F7F5F"/>
          <w:sz w:val="16"/>
          <w:szCs w:val="16"/>
          <w:lang w:val="en-US" w:eastAsia="zh-CN"/>
        </w:rPr>
        <w:t>when_calling_radioInit_uhfInit_shallBeCalled</w:t>
      </w:r>
      <w:proofErr w:type="spellEnd"/>
      <w:r w:rsidRPr="00C30A23">
        <w:rPr>
          <w:rFonts w:ascii="Courier New" w:hAnsi="Courier New" w:cs="Courier New"/>
          <w:color w:val="3F7F5F"/>
          <w:sz w:val="16"/>
          <w:szCs w:val="16"/>
          <w:lang w:val="en-US" w:eastAsia="zh-CN"/>
        </w:rPr>
        <w:t xml:space="preserve"> and a callback registered</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icdTestExpectMock</w:t>
      </w:r>
      <w:proofErr w:type="spellEnd"/>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uhfInit</w:t>
      </w:r>
      <w:proofErr w:type="spellEnd"/>
      <w:r w:rsidRPr="00C30A23">
        <w:rPr>
          <w:rFonts w:ascii="Courier New" w:hAnsi="Courier New" w:cs="Courier New"/>
          <w:color w:val="000000"/>
          <w:sz w:val="16"/>
          <w:szCs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icdTestParamGet</w:t>
      </w:r>
      <w:proofErr w:type="spellEnd"/>
      <w:r w:rsidRPr="00C30A23">
        <w:rPr>
          <w:rFonts w:ascii="Courier New" w:hAnsi="Courier New" w:cs="Courier New"/>
          <w:color w:val="000000"/>
          <w:sz w:val="16"/>
          <w:szCs w:val="16"/>
          <w:lang w:val="en-US" w:eastAsia="zh-CN"/>
        </w:rPr>
        <w:t xml:space="preserve">( 0, </w:t>
      </w:r>
      <w:proofErr w:type="spellStart"/>
      <w:r w:rsidRPr="00C30A23">
        <w:rPr>
          <w:rFonts w:ascii="Courier New" w:hAnsi="Courier New" w:cs="Courier New"/>
          <w:color w:val="000000"/>
          <w:sz w:val="16"/>
          <w:szCs w:val="16"/>
          <w:lang w:val="en-US" w:eastAsia="zh-CN"/>
        </w:rPr>
        <w:t>uhfRxCb</w:t>
      </w:r>
      <w:proofErr w:type="spellEnd"/>
      <w:r w:rsidRPr="00C30A23">
        <w:rPr>
          <w:rFonts w:ascii="Courier New" w:hAnsi="Courier New" w:cs="Courier New"/>
          <w:color w:val="000000"/>
          <w:sz w:val="16"/>
          <w:szCs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radioInit</w:t>
      </w:r>
      <w:proofErr w:type="spellEnd"/>
      <w:r w:rsidRPr="00C30A23">
        <w:rPr>
          <w:rFonts w:ascii="Courier New" w:hAnsi="Courier New" w:cs="Courier New"/>
          <w:color w:val="000000"/>
          <w:sz w:val="16"/>
          <w:szCs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testAssertNotNull</w:t>
      </w:r>
      <w:proofErr w:type="spellEnd"/>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uhfRxCb</w:t>
      </w:r>
      <w:proofErr w:type="spellEnd"/>
      <w:r w:rsidRPr="00C30A23">
        <w:rPr>
          <w:rFonts w:ascii="Courier New" w:hAnsi="Courier New" w:cs="Courier New"/>
          <w:color w:val="000000"/>
          <w:sz w:val="16"/>
          <w:szCs w:val="16"/>
          <w:lang w:val="en-US" w:eastAsia="zh-CN"/>
        </w:rPr>
        <w:t xml:space="preserve"> );</w:t>
      </w:r>
    </w:p>
    <w:p w:rsidR="00C30A23" w:rsidRPr="00C30A23" w:rsidRDefault="00C30A23" w:rsidP="00C30A23">
      <w:pPr>
        <w:pBdr>
          <w:top w:val="single" w:sz="4" w:space="1" w:color="auto"/>
          <w:left w:val="single" w:sz="4" w:space="1" w:color="auto"/>
          <w:bottom w:val="single" w:sz="4" w:space="1" w:color="auto"/>
          <w:right w:val="single" w:sz="4" w:space="1" w:color="auto"/>
        </w:pBdr>
        <w:rPr>
          <w:rFonts w:ascii="Courier New" w:hAnsi="Courier New" w:cs="Courier New"/>
          <w:color w:val="000000"/>
          <w:sz w:val="16"/>
          <w:szCs w:val="16"/>
          <w:lang w:val="en-US" w:eastAsia="zh-CN"/>
        </w:rPr>
      </w:pPr>
      <w:r w:rsidRPr="00C30A23">
        <w:rPr>
          <w:rFonts w:ascii="Courier New" w:hAnsi="Courier New" w:cs="Courier New"/>
          <w:color w:val="000000"/>
          <w:sz w:val="16"/>
          <w:szCs w:val="16"/>
          <w:lang w:val="en-US" w:eastAsia="zh-CN"/>
        </w:rPr>
        <w:t>}</w:t>
      </w:r>
    </w:p>
    <w:p w:rsidR="00C30A23" w:rsidRDefault="00C30A23" w:rsidP="00C30A23">
      <w:pPr>
        <w:rPr>
          <w:lang w:val="en-GB"/>
        </w:rPr>
      </w:pPr>
      <w:r>
        <w:rPr>
          <w:lang w:val="en-GB"/>
        </w:rPr>
        <w:t>The test fails on the null assertion:</w:t>
      </w:r>
    </w:p>
    <w:p w:rsidR="00C30A23" w:rsidRDefault="00C30A23" w:rsidP="00C30A23">
      <w:pPr>
        <w:rPr>
          <w:lang w:val="en-GB"/>
        </w:rPr>
      </w:pPr>
      <w:r>
        <w:rPr>
          <w:noProof/>
        </w:rPr>
        <w:drawing>
          <wp:inline distT="0" distB="0" distL="0" distR="0">
            <wp:extent cx="3051810" cy="2444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3051810" cy="244475"/>
                    </a:xfrm>
                    <a:prstGeom prst="rect">
                      <a:avLst/>
                    </a:prstGeom>
                    <a:noFill/>
                    <a:ln w="9525">
                      <a:noFill/>
                      <a:miter lim="800000"/>
                      <a:headEnd/>
                      <a:tailEnd/>
                    </a:ln>
                  </pic:spPr>
                </pic:pic>
              </a:graphicData>
            </a:graphic>
          </wp:inline>
        </w:drawing>
      </w:r>
    </w:p>
    <w:p w:rsidR="00C30A23" w:rsidRDefault="00C30A23" w:rsidP="00C30A23">
      <w:pPr>
        <w:rPr>
          <w:lang w:val="en-GB"/>
        </w:rPr>
      </w:pPr>
      <w:r>
        <w:rPr>
          <w:lang w:val="en-GB"/>
        </w:rPr>
        <w:lastRenderedPageBreak/>
        <w:t xml:space="preserve">Now the application will need a little update, add the “static” before the </w:t>
      </w:r>
      <w:proofErr w:type="spellStart"/>
      <w:r>
        <w:rPr>
          <w:lang w:val="en-GB"/>
        </w:rPr>
        <w:t>radioRxCb</w:t>
      </w:r>
      <w:proofErr w:type="spellEnd"/>
      <w:r>
        <w:rPr>
          <w:lang w:val="en-GB"/>
        </w:rPr>
        <w:t xml:space="preserve"> and register the function in </w:t>
      </w:r>
      <w:proofErr w:type="spellStart"/>
      <w:r>
        <w:rPr>
          <w:lang w:val="en-GB"/>
        </w:rPr>
        <w:t>uhfInit</w:t>
      </w:r>
      <w:proofErr w:type="spellEnd"/>
      <w:r>
        <w:rPr>
          <w:lang w:val="en-GB"/>
        </w:rPr>
        <w:t xml:space="preserve"> instead, we’ll rename the function as well to make it more clear that the test is not calling it directly:</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Static function definitions ----------------------------------------------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b/>
          <w:bCs/>
          <w:color w:val="7F0055"/>
          <w:sz w:val="16"/>
          <w:szCs w:val="16"/>
          <w:lang w:val="en-US" w:eastAsia="zh-CN"/>
        </w:rPr>
        <w:t>static</w:t>
      </w:r>
      <w:r w:rsidRPr="00C30A23">
        <w:rPr>
          <w:rFonts w:ascii="Courier New" w:hAnsi="Courier New" w:cs="Courier New"/>
          <w:color w:val="000000"/>
          <w:sz w:val="16"/>
          <w:szCs w:val="16"/>
          <w:lang w:val="en-US" w:eastAsia="zh-CN"/>
        </w:rPr>
        <w:t xml:space="preserve"> </w:t>
      </w:r>
      <w:r w:rsidRPr="00C30A23">
        <w:rPr>
          <w:rFonts w:ascii="Courier New" w:hAnsi="Courier New" w:cs="Courier New"/>
          <w:b/>
          <w:bCs/>
          <w:color w:val="7F0055"/>
          <w:sz w:val="16"/>
          <w:szCs w:val="16"/>
          <w:lang w:val="en-US" w:eastAsia="zh-CN"/>
        </w:rPr>
        <w:t>void</w:t>
      </w: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b/>
          <w:bCs/>
          <w:color w:val="000000"/>
          <w:sz w:val="16"/>
          <w:szCs w:val="16"/>
          <w:lang w:val="en-US" w:eastAsia="zh-CN"/>
        </w:rPr>
        <w:t>rxCallback</w:t>
      </w:r>
      <w:proofErr w:type="spellEnd"/>
      <w:r w:rsidRPr="00C30A23">
        <w:rPr>
          <w:rFonts w:ascii="Courier New" w:hAnsi="Courier New" w:cs="Courier New"/>
          <w:color w:val="000000"/>
          <w:sz w:val="16"/>
          <w:szCs w:val="16"/>
          <w:lang w:val="en-US" w:eastAsia="zh-CN"/>
        </w:rPr>
        <w:t xml:space="preserve">( </w:t>
      </w:r>
      <w:r w:rsidRPr="00C30A23">
        <w:rPr>
          <w:rFonts w:ascii="Courier New" w:hAnsi="Courier New" w:cs="Courier New"/>
          <w:color w:val="005032"/>
          <w:sz w:val="16"/>
          <w:szCs w:val="16"/>
          <w:lang w:val="en-US" w:eastAsia="zh-CN"/>
        </w:rPr>
        <w:t>U8</w:t>
      </w:r>
      <w:r w:rsidRPr="00C30A23">
        <w:rPr>
          <w:rFonts w:ascii="Courier New" w:hAnsi="Courier New" w:cs="Courier New"/>
          <w:color w:val="000000"/>
          <w:sz w:val="16"/>
          <w:szCs w:val="16"/>
          <w:lang w:val="en-US" w:eastAsia="zh-CN"/>
        </w:rPr>
        <w:t xml:space="preserve"> length, </w:t>
      </w:r>
      <w:r w:rsidRPr="00C30A23">
        <w:rPr>
          <w:rFonts w:ascii="Courier New" w:hAnsi="Courier New" w:cs="Courier New"/>
          <w:color w:val="005032"/>
          <w:sz w:val="16"/>
          <w:szCs w:val="16"/>
          <w:lang w:val="en-US" w:eastAsia="zh-CN"/>
        </w:rPr>
        <w:t>U8</w:t>
      </w:r>
      <w:r w:rsidRPr="00C30A23">
        <w:rPr>
          <w:rFonts w:ascii="Courier New" w:hAnsi="Courier New" w:cs="Courier New"/>
          <w:color w:val="000000"/>
          <w:sz w:val="16"/>
          <w:szCs w:val="16"/>
          <w:lang w:val="en-US" w:eastAsia="zh-CN"/>
        </w:rPr>
        <w:t xml:space="preserve"> * message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icAssert</w:t>
      </w:r>
      <w:proofErr w:type="spellEnd"/>
      <w:r w:rsidRPr="00C30A23">
        <w:rPr>
          <w:rFonts w:ascii="Courier New" w:hAnsi="Courier New" w:cs="Courier New"/>
          <w:color w:val="000000"/>
          <w:sz w:val="16"/>
          <w:szCs w:val="16"/>
          <w:lang w:val="en-US" w:eastAsia="zh-CN"/>
        </w:rPr>
        <w:t>( 0 &lt; length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color w:val="000000"/>
          <w:sz w:val="16"/>
          <w:szCs w:val="16"/>
          <w:lang w:val="en-US" w:eastAsia="zh-CN"/>
        </w:rPr>
        <w:t>icAssert</w:t>
      </w:r>
      <w:proofErr w:type="spellEnd"/>
      <w:r w:rsidRPr="00C30A23">
        <w:rPr>
          <w:rFonts w:ascii="Courier New" w:hAnsi="Courier New" w:cs="Courier New"/>
          <w:color w:val="000000"/>
          <w:sz w:val="16"/>
          <w:szCs w:val="16"/>
          <w:lang w:val="en-US" w:eastAsia="zh-CN"/>
        </w:rPr>
        <w:t>( NULL != message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000000"/>
          <w:sz w:val="16"/>
          <w:szCs w:val="16"/>
          <w:lang w:val="en-US" w:eastAsia="zh-CN"/>
        </w:rPr>
        <w:t>}</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color w:val="3F7F5F"/>
          <w:sz w:val="16"/>
          <w:szCs w:val="16"/>
          <w:lang w:val="en-US" w:eastAsia="zh-CN"/>
        </w:rPr>
        <w:t>/* Module interface function definitions ------------------------------------ */</w:t>
      </w:r>
    </w:p>
    <w:p w:rsidR="00C30A23" w:rsidRPr="00C30A23" w:rsidRDefault="00C30A23"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C30A23">
        <w:rPr>
          <w:rFonts w:ascii="Courier New" w:hAnsi="Courier New" w:cs="Courier New"/>
          <w:b/>
          <w:bCs/>
          <w:color w:val="7F0055"/>
          <w:sz w:val="16"/>
          <w:szCs w:val="16"/>
          <w:lang w:val="en-US" w:eastAsia="zh-CN"/>
        </w:rPr>
        <w:t>void</w:t>
      </w:r>
      <w:r w:rsidRPr="00C30A23">
        <w:rPr>
          <w:rFonts w:ascii="Courier New" w:hAnsi="Courier New" w:cs="Courier New"/>
          <w:color w:val="000000"/>
          <w:sz w:val="16"/>
          <w:szCs w:val="16"/>
          <w:lang w:val="en-US" w:eastAsia="zh-CN"/>
        </w:rPr>
        <w:t xml:space="preserve"> </w:t>
      </w:r>
      <w:proofErr w:type="spellStart"/>
      <w:r w:rsidRPr="00C30A23">
        <w:rPr>
          <w:rFonts w:ascii="Courier New" w:hAnsi="Courier New" w:cs="Courier New"/>
          <w:b/>
          <w:bCs/>
          <w:color w:val="000000"/>
          <w:sz w:val="16"/>
          <w:szCs w:val="16"/>
          <w:lang w:val="en-US" w:eastAsia="zh-CN"/>
        </w:rPr>
        <w:t>radioInit</w:t>
      </w:r>
      <w:proofErr w:type="spellEnd"/>
      <w:r w:rsidRPr="00C30A23">
        <w:rPr>
          <w:rFonts w:ascii="Courier New" w:hAnsi="Courier New" w:cs="Courier New"/>
          <w:color w:val="000000"/>
          <w:sz w:val="16"/>
          <w:szCs w:val="16"/>
          <w:lang w:val="en-US" w:eastAsia="zh-CN"/>
        </w:rPr>
        <w:t xml:space="preserve">( </w:t>
      </w:r>
      <w:r w:rsidRPr="00C30A23">
        <w:rPr>
          <w:rFonts w:ascii="Courier New" w:hAnsi="Courier New" w:cs="Courier New"/>
          <w:b/>
          <w:bCs/>
          <w:color w:val="7F0055"/>
          <w:sz w:val="16"/>
          <w:szCs w:val="16"/>
          <w:lang w:val="en-US" w:eastAsia="zh-CN"/>
        </w:rPr>
        <w:t>void</w:t>
      </w:r>
      <w:r w:rsidRPr="00C30A23">
        <w:rPr>
          <w:rFonts w:ascii="Courier New" w:hAnsi="Courier New" w:cs="Courier New"/>
          <w:color w:val="000000"/>
          <w:sz w:val="16"/>
          <w:szCs w:val="16"/>
          <w:lang w:val="en-US" w:eastAsia="zh-CN"/>
        </w:rPr>
        <w:t xml:space="preserve"> )</w:t>
      </w:r>
    </w:p>
    <w:p w:rsidR="00C30A23" w:rsidRPr="00A37376" w:rsidRDefault="00AC32C2"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eastAsia="zh-CN"/>
        </w:rPr>
      </w:pPr>
      <w:r w:rsidRPr="00AC32C2">
        <w:rPr>
          <w:rFonts w:ascii="Courier New" w:hAnsi="Courier New" w:cs="Courier New"/>
          <w:color w:val="000000"/>
          <w:sz w:val="16"/>
          <w:szCs w:val="16"/>
          <w:lang w:val="en-US" w:eastAsia="zh-CN"/>
        </w:rPr>
        <w:t>{</w:t>
      </w:r>
    </w:p>
    <w:p w:rsidR="00C30A23" w:rsidRPr="0056545C" w:rsidRDefault="00AC32C2" w:rsidP="00C30A2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eastAsia="zh-CN"/>
        </w:rPr>
      </w:pPr>
      <w:r w:rsidRPr="00AC32C2">
        <w:rPr>
          <w:rFonts w:ascii="Courier New" w:hAnsi="Courier New" w:cs="Courier New"/>
          <w:color w:val="000000"/>
          <w:sz w:val="16"/>
          <w:szCs w:val="16"/>
          <w:lang w:val="en-US" w:eastAsia="zh-CN"/>
        </w:rPr>
        <w:t xml:space="preserve">    </w:t>
      </w:r>
      <w:r w:rsidR="00C30A23" w:rsidRPr="0056545C">
        <w:rPr>
          <w:rFonts w:ascii="Courier New" w:hAnsi="Courier New" w:cs="Courier New"/>
          <w:color w:val="000000"/>
          <w:sz w:val="16"/>
          <w:szCs w:val="16"/>
          <w:lang w:eastAsia="zh-CN"/>
        </w:rPr>
        <w:t>uhfInit( rxCallback );</w:t>
      </w:r>
    </w:p>
    <w:p w:rsidR="00C30A23" w:rsidRPr="0056545C" w:rsidRDefault="00C30A23" w:rsidP="00C30A23">
      <w:pPr>
        <w:pBdr>
          <w:top w:val="single" w:sz="4" w:space="1" w:color="auto"/>
          <w:left w:val="single" w:sz="4" w:space="1" w:color="auto"/>
          <w:bottom w:val="single" w:sz="4" w:space="1" w:color="auto"/>
          <w:right w:val="single" w:sz="4" w:space="1" w:color="auto"/>
        </w:pBdr>
        <w:rPr>
          <w:sz w:val="16"/>
          <w:szCs w:val="16"/>
          <w:lang w:val="en-GB"/>
        </w:rPr>
      </w:pPr>
      <w:r w:rsidRPr="0056545C">
        <w:rPr>
          <w:rFonts w:ascii="Courier New" w:hAnsi="Courier New" w:cs="Courier New"/>
          <w:color w:val="000000"/>
          <w:sz w:val="16"/>
          <w:szCs w:val="16"/>
          <w:lang w:eastAsia="zh-CN"/>
        </w:rPr>
        <w:t>}</w:t>
      </w:r>
    </w:p>
    <w:p w:rsidR="00C30A23" w:rsidRPr="00C30A23" w:rsidRDefault="00C30A23" w:rsidP="00C30A23">
      <w:pPr>
        <w:rPr>
          <w:lang w:val="en-GB"/>
        </w:rPr>
      </w:pPr>
    </w:p>
    <w:p w:rsidR="007529B9" w:rsidRDefault="00C30A23" w:rsidP="00C30A23">
      <w:pPr>
        <w:pStyle w:val="Heading2"/>
        <w:rPr>
          <w:lang w:val="en-GB"/>
        </w:rPr>
      </w:pPr>
      <w:bookmarkStart w:id="111" w:name="_Toc366477271"/>
      <w:r>
        <w:rPr>
          <w:lang w:val="en-GB"/>
        </w:rPr>
        <w:t>Receiving a Few Messages that are not Recognized, more Mock Functions</w:t>
      </w:r>
      <w:bookmarkEnd w:id="111"/>
    </w:p>
    <w:p w:rsidR="00C30A23" w:rsidRDefault="00C30A23" w:rsidP="00C30A23">
      <w:pPr>
        <w:rPr>
          <w:lang w:val="en-GB"/>
        </w:rPr>
      </w:pPr>
      <w:r>
        <w:rPr>
          <w:lang w:val="en-GB"/>
        </w:rPr>
        <w:t>Now it’s time for the application to receive a radio message that it does not recognize.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when_receiving_an_unkown_message__a_result_message_shall_be_returned_with_result_code__unknown_message_id</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we expect the application to allocate a response message,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send it with the proper contents</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and finally release the received message buffer</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expectedTxMsg</w:t>
      </w:r>
      <w:proofErr w:type="spellEnd"/>
      <w:r w:rsidRPr="00C30A23">
        <w:rPr>
          <w:rFonts w:ascii="Courier New" w:hAnsi="Courier New" w:cs="Courier New"/>
          <w:color w:val="000000"/>
          <w:sz w:val="16"/>
          <w:lang w:val="en-US" w:eastAsia="zh-CN"/>
        </w:rPr>
        <w:t xml:space="preserve"> =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 </w:t>
      </w:r>
      <w:r w:rsidRPr="00C30A23">
        <w:rPr>
          <w:rFonts w:ascii="Courier New" w:hAnsi="Courier New" w:cs="Courier New"/>
          <w:i/>
          <w:iCs/>
          <w:color w:val="0000C0"/>
          <w:sz w:val="16"/>
          <w:lang w:val="en-US" w:eastAsia="zh-CN"/>
        </w:rPr>
        <w:t>RADIO_MSG_RES__UNKOWN_MSG_ID</w:t>
      </w:r>
      <w:r w:rsidRPr="00C30A23">
        <w:rPr>
          <w:rFonts w:ascii="Courier New" w:hAnsi="Courier New" w:cs="Courier New"/>
          <w:color w:val="000000"/>
          <w:sz w:val="16"/>
          <w:lang w:val="en-US" w:eastAsia="zh-CN"/>
        </w:rPr>
        <w:t xml:space="preserve"> }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RADIO_MSG_ID__UNKNOWN</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memset</w:t>
      </w:r>
      <w:proofErr w:type="spellEnd"/>
      <w:r w:rsidRPr="00C30A23">
        <w:rPr>
          <w:rFonts w:ascii="Courier New" w:hAnsi="Courier New" w:cs="Courier New"/>
          <w:color w:val="000000"/>
          <w:sz w:val="16"/>
          <w:lang w:val="en-US" w:eastAsia="zh-CN"/>
        </w:rPr>
        <w:t>(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0xaa,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xml:space="preserve">( 0,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icdTestReturnValue</w:t>
      </w:r>
      <w:proofErr w:type="spellEnd"/>
      <w:r w:rsidRPr="00C30A23">
        <w:rPr>
          <w:rFonts w:ascii="Courier New" w:hAnsi="Courier New" w:cs="Courier New"/>
          <w:color w:val="000000"/>
          <w:sz w:val="16"/>
          <w:lang w:val="en-US" w:eastAsia="zh-CN"/>
        </w:rPr>
        <w:t>(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xml:space="preserve">( 0,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icdTestParamPtrValue</w:t>
      </w:r>
      <w:proofErr w:type="spellEnd"/>
      <w:r w:rsidRPr="00C30A23">
        <w:rPr>
          <w:rFonts w:ascii="Courier New" w:hAnsi="Courier New" w:cs="Courier New"/>
          <w:color w:val="000000"/>
          <w:sz w:val="16"/>
          <w:lang w:val="en-US" w:eastAsia="zh-CN"/>
        </w:rPr>
        <w:t>( 1,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icdTestParamPtrBlob</w:t>
      </w:r>
      <w:proofErr w:type="spellEnd"/>
      <w:r w:rsidRPr="00C30A23">
        <w:rPr>
          <w:rFonts w:ascii="Courier New" w:hAnsi="Courier New" w:cs="Courier New"/>
          <w:color w:val="000000"/>
          <w:sz w:val="16"/>
          <w:lang w:val="en-US" w:eastAsia="zh-CN"/>
        </w:rPr>
        <w:t>( 1, &amp;</w:t>
      </w:r>
      <w:proofErr w:type="spellStart"/>
      <w:r w:rsidRPr="00C30A23">
        <w:rPr>
          <w:rFonts w:ascii="Courier New" w:hAnsi="Courier New" w:cs="Courier New"/>
          <w:color w:val="000000"/>
          <w:sz w:val="16"/>
          <w:lang w:val="en-US" w:eastAsia="zh-CN"/>
        </w:rPr>
        <w:t>expectedTxMsg</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icdTestParamPtrValue</w:t>
      </w:r>
      <w:proofErr w:type="spellEnd"/>
      <w:r w:rsidRPr="00C30A23">
        <w:rPr>
          <w:rFonts w:ascii="Courier New" w:hAnsi="Courier New" w:cs="Courier New"/>
          <w:color w:val="000000"/>
          <w:sz w:val="16"/>
          <w:lang w:val="en-US" w:eastAsia="zh-CN"/>
        </w:rPr>
        <w:t>( 0, &amp;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uhfRxCb</w:t>
      </w:r>
      <w:proofErr w:type="spellEnd"/>
      <w:r w:rsidRPr="00C30A23">
        <w:rPr>
          <w:rFonts w:ascii="Courier New" w:hAnsi="Courier New" w:cs="Courier New"/>
          <w:color w:val="000000"/>
          <w:sz w:val="16"/>
          <w:lang w:val="en-US" w:eastAsia="zh-CN"/>
        </w:rPr>
        <w:t>( 1,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Let’s see what the test does. </w:t>
      </w:r>
    </w:p>
    <w:p w:rsidR="00C30A23" w:rsidRDefault="00C30A23" w:rsidP="00C30A23">
      <w:pPr>
        <w:rPr>
          <w:lang w:val="en-GB"/>
        </w:rPr>
      </w:pPr>
      <w:r>
        <w:rPr>
          <w:lang w:val="en-GB"/>
        </w:rPr>
        <w:t xml:space="preserve">First we remember that all tests have a common setup function that initializes the application. Then two </w:t>
      </w:r>
      <w:proofErr w:type="spellStart"/>
      <w:r>
        <w:rPr>
          <w:lang w:val="en-GB"/>
        </w:rPr>
        <w:t>RadioMessage:s</w:t>
      </w:r>
      <w:proofErr w:type="spellEnd"/>
      <w:r>
        <w:rPr>
          <w:lang w:val="en-GB"/>
        </w:rPr>
        <w:t xml:space="preserve"> are allocated (on the stack), one that we shall use to “send” to the application and one that the application will get when it is allocating a message to send. There is also an “</w:t>
      </w:r>
      <w:proofErr w:type="spellStart"/>
      <w:r>
        <w:rPr>
          <w:lang w:val="en-GB"/>
        </w:rPr>
        <w:t>expectedMessage</w:t>
      </w:r>
      <w:proofErr w:type="spellEnd"/>
      <w:r>
        <w:rPr>
          <w:lang w:val="en-GB"/>
        </w:rPr>
        <w:t>” that we will use to compare and verify that the sent message was correct.</w:t>
      </w:r>
    </w:p>
    <w:p w:rsidR="00C30A23" w:rsidRDefault="00C30A23" w:rsidP="00C30A23">
      <w:pPr>
        <w:rPr>
          <w:lang w:val="en-GB"/>
        </w:rPr>
      </w:pPr>
      <w:r>
        <w:rPr>
          <w:lang w:val="en-GB"/>
        </w:rPr>
        <w:lastRenderedPageBreak/>
        <w:t xml:space="preserve">The </w:t>
      </w:r>
      <w:proofErr w:type="spellStart"/>
      <w:r>
        <w:rPr>
          <w:lang w:val="en-GB"/>
        </w:rPr>
        <w:t>rxMsg</w:t>
      </w:r>
      <w:proofErr w:type="spellEnd"/>
      <w:r>
        <w:rPr>
          <w:lang w:val="en-GB"/>
        </w:rPr>
        <w:t xml:space="preserve"> is initialized to be of a message type that is not known to the radio handler and the contents of the </w:t>
      </w:r>
      <w:proofErr w:type="spellStart"/>
      <w:r>
        <w:rPr>
          <w:lang w:val="en-GB"/>
        </w:rPr>
        <w:t>txMsg</w:t>
      </w:r>
      <w:proofErr w:type="spellEnd"/>
      <w:r>
        <w:rPr>
          <w:lang w:val="en-GB"/>
        </w:rPr>
        <w:t xml:space="preserve"> is set to a pattern that is not zero and not likely to be the expected message. (like it would be as uninitialized from the heap).</w:t>
      </w:r>
    </w:p>
    <w:p w:rsidR="00C30A23" w:rsidRDefault="00C30A23" w:rsidP="00C30A23">
      <w:pPr>
        <w:rPr>
          <w:lang w:val="en-GB"/>
        </w:rPr>
      </w:pPr>
      <w:r>
        <w:rPr>
          <w:lang w:val="en-GB"/>
        </w:rPr>
        <w:t xml:space="preserve">Then we get to the part where we specify the expected order of calls to the mock functions. Note that we also specify the expected parameters and that we set the return value to be given back to the application. Pay special attention to the expected message payload for the </w:t>
      </w:r>
      <w:proofErr w:type="spellStart"/>
      <w:r>
        <w:rPr>
          <w:lang w:val="en-GB"/>
        </w:rPr>
        <w:t>uhfTx</w:t>
      </w:r>
      <w:proofErr w:type="spellEnd"/>
      <w:r>
        <w:rPr>
          <w:lang w:val="en-GB"/>
        </w:rPr>
        <w:t xml:space="preserve"> call.</w:t>
      </w:r>
    </w:p>
    <w:p w:rsidR="00C30A23" w:rsidRDefault="00C30A23" w:rsidP="00C30A23">
      <w:pPr>
        <w:rPr>
          <w:lang w:val="en-GB"/>
        </w:rPr>
      </w:pPr>
      <w:r>
        <w:rPr>
          <w:lang w:val="en-GB"/>
        </w:rPr>
        <w:t>And when this test fails we add the first implementation:</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rxCallback</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length,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( 0 &lt; length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NULL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u</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resultCode</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RADIO_MSG_RES__UNKOWN_MSG_ID</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message );</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When tests are green we take a minute to refactor the test and the production code – preferably one file at a time or at the least we never refactor the test and the production code at the same time.</w:t>
      </w:r>
    </w:p>
    <w:p w:rsidR="00C30A23" w:rsidRDefault="00C30A23" w:rsidP="00C30A23">
      <w:pPr>
        <w:rPr>
          <w:lang w:val="en-GB"/>
        </w:rPr>
      </w:pPr>
      <w:r>
        <w:rPr>
          <w:lang w:val="en-GB"/>
        </w:rPr>
        <w:t xml:space="preserve">One obvious thing here is the frequent calculation of the </w:t>
      </w:r>
      <w:proofErr w:type="spellStart"/>
      <w:r w:rsidRPr="00727432">
        <w:rPr>
          <w:rFonts w:ascii="Courier New" w:hAnsi="Courier New" w:cs="Courier New"/>
          <w:color w:val="000000"/>
          <w:sz w:val="16"/>
          <w:szCs w:val="16"/>
          <w:lang w:val="en-GB"/>
        </w:rPr>
        <w:t>sizeof</w:t>
      </w:r>
      <w:proofErr w:type="spellEnd"/>
      <w:r w:rsidRPr="00183283">
        <w:rPr>
          <w:rFonts w:ascii="Courier New" w:hAnsi="Courier New" w:cs="Courier New"/>
          <w:color w:val="000000"/>
          <w:sz w:val="16"/>
          <w:szCs w:val="16"/>
          <w:lang w:val="en-GB"/>
        </w:rPr>
        <w:t xml:space="preserve">( </w:t>
      </w:r>
      <w:proofErr w:type="spellStart"/>
      <w:r w:rsidRPr="00183283">
        <w:rPr>
          <w:rFonts w:ascii="Courier New" w:hAnsi="Courier New" w:cs="Courier New"/>
          <w:color w:val="005032"/>
          <w:sz w:val="16"/>
          <w:szCs w:val="16"/>
          <w:lang w:val="en-GB"/>
        </w:rPr>
        <w:t>RadioMsgId</w:t>
      </w:r>
      <w:proofErr w:type="spellEnd"/>
      <w:r w:rsidRPr="00183283">
        <w:rPr>
          <w:rFonts w:ascii="Courier New" w:hAnsi="Courier New" w:cs="Courier New"/>
          <w:color w:val="000000"/>
          <w:sz w:val="16"/>
          <w:szCs w:val="16"/>
          <w:lang w:val="en-GB"/>
        </w:rPr>
        <w:t xml:space="preserve"> ) + </w:t>
      </w:r>
      <w:proofErr w:type="spellStart"/>
      <w:r w:rsidRPr="00727432">
        <w:rPr>
          <w:rFonts w:ascii="Courier New" w:hAnsi="Courier New" w:cs="Courier New"/>
          <w:color w:val="000000"/>
          <w:sz w:val="16"/>
          <w:szCs w:val="16"/>
          <w:lang w:val="en-GB"/>
        </w:rPr>
        <w:t>sizeof</w:t>
      </w:r>
      <w:proofErr w:type="spellEnd"/>
      <w:r w:rsidRPr="00183283">
        <w:rPr>
          <w:rFonts w:ascii="Courier New" w:hAnsi="Courier New" w:cs="Courier New"/>
          <w:color w:val="000000"/>
          <w:sz w:val="16"/>
          <w:szCs w:val="16"/>
          <w:lang w:val="en-GB"/>
        </w:rPr>
        <w:t xml:space="preserve">( </w:t>
      </w:r>
      <w:proofErr w:type="spellStart"/>
      <w:r w:rsidRPr="00183283">
        <w:rPr>
          <w:rFonts w:ascii="Courier New" w:hAnsi="Courier New" w:cs="Courier New"/>
          <w:color w:val="005032"/>
          <w:sz w:val="16"/>
          <w:szCs w:val="16"/>
          <w:lang w:val="en-GB"/>
        </w:rPr>
        <w:t>RadioMessageResult</w:t>
      </w:r>
      <w:proofErr w:type="spellEnd"/>
      <w:r w:rsidRPr="00183283">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 xml:space="preserve"> </w:t>
      </w:r>
      <w:r>
        <w:rPr>
          <w:lang w:val="en-GB"/>
        </w:rPr>
        <w:t xml:space="preserve">this can be done once and put in a constant that is named appropriately. Also the constants </w:t>
      </w:r>
      <w:proofErr w:type="spellStart"/>
      <w:r>
        <w:rPr>
          <w:lang w:val="en-GB"/>
        </w:rPr>
        <w:t>shoud</w:t>
      </w:r>
      <w:proofErr w:type="spellEnd"/>
      <w:r>
        <w:rPr>
          <w:lang w:val="en-GB"/>
        </w:rPr>
        <w:t xml:space="preserve"> be all caps. When this is done in the test it looks like so:</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when_receiving_an_unkown_message__a_result_message_shall_be_returned_with_result_code__unknown_message_id</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we expect the application to allocate a response message,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send it with the proper contents</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and finally release the received message buffer</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EXPECTED_TX_MSG =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 </w:t>
      </w:r>
      <w:r w:rsidRPr="00C30A23">
        <w:rPr>
          <w:rFonts w:ascii="Courier New" w:hAnsi="Courier New" w:cs="Courier New"/>
          <w:i/>
          <w:iCs/>
          <w:color w:val="0000C0"/>
          <w:sz w:val="16"/>
          <w:lang w:val="en-US" w:eastAsia="zh-CN"/>
        </w:rPr>
        <w:t>RADIO_MSG_RES__UNKOWN_MSG_ID</w:t>
      </w:r>
      <w:r w:rsidRPr="00C30A23">
        <w:rPr>
          <w:rFonts w:ascii="Courier New" w:hAnsi="Courier New" w:cs="Courier New"/>
          <w:color w:val="000000"/>
          <w:sz w:val="16"/>
          <w:lang w:val="en-US" w:eastAsia="zh-CN"/>
        </w:rPr>
        <w:t xml:space="preserve"> }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size_t</w:t>
      </w:r>
      <w:proofErr w:type="spellEnd"/>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RADIO_MSG_ID__UNKNOWN</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memset</w:t>
      </w:r>
      <w:proofErr w:type="spellEnd"/>
      <w:r w:rsidRPr="00C30A23">
        <w:rPr>
          <w:rFonts w:ascii="Courier New" w:hAnsi="Courier New" w:cs="Courier New"/>
          <w:color w:val="000000"/>
          <w:sz w:val="16"/>
          <w:lang w:val="en-US" w:eastAsia="zh-CN"/>
        </w:rPr>
        <w:t>(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0xaa,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( 0,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icdTestReturnValue</w:t>
      </w:r>
      <w:proofErr w:type="spellEnd"/>
      <w:r w:rsidRPr="00C30A23">
        <w:rPr>
          <w:rFonts w:ascii="Courier New" w:hAnsi="Courier New" w:cs="Courier New"/>
          <w:color w:val="000000"/>
          <w:sz w:val="16"/>
          <w:lang w:val="en-US" w:eastAsia="zh-CN"/>
        </w:rPr>
        <w:t>(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( 0,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icdTestParamPtrValue</w:t>
      </w:r>
      <w:proofErr w:type="spellEnd"/>
      <w:r w:rsidRPr="00C30A23">
        <w:rPr>
          <w:rFonts w:ascii="Courier New" w:hAnsi="Courier New" w:cs="Courier New"/>
          <w:color w:val="000000"/>
          <w:sz w:val="16"/>
          <w:lang w:val="en-US" w:eastAsia="zh-CN"/>
        </w:rPr>
        <w:t>(  1, &amp;</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icdTestParamPtrBlob</w:t>
      </w:r>
      <w:proofErr w:type="spellEnd"/>
      <w:r w:rsidRPr="00C30A23">
        <w:rPr>
          <w:rFonts w:ascii="Courier New" w:hAnsi="Courier New" w:cs="Courier New"/>
          <w:color w:val="000000"/>
          <w:sz w:val="16"/>
          <w:lang w:val="en-US" w:eastAsia="zh-CN"/>
        </w:rPr>
        <w:t>(   1, &amp;EXPECTED_TX_MSG,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icdTestParamPtrValue</w:t>
      </w:r>
      <w:proofErr w:type="spellEnd"/>
      <w:r w:rsidRPr="00C30A23">
        <w:rPr>
          <w:rFonts w:ascii="Courier New" w:hAnsi="Courier New" w:cs="Courier New"/>
          <w:color w:val="000000"/>
          <w:sz w:val="16"/>
          <w:lang w:val="en-US" w:eastAsia="zh-CN"/>
        </w:rPr>
        <w:t>( 0, &amp;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uhfRxCb</w:t>
      </w:r>
      <w:proofErr w:type="spellEnd"/>
      <w:r w:rsidRPr="00C30A23">
        <w:rPr>
          <w:rFonts w:ascii="Courier New" w:hAnsi="Courier New" w:cs="Courier New"/>
          <w:color w:val="000000"/>
          <w:sz w:val="16"/>
          <w:lang w:val="en-US" w:eastAsia="zh-CN"/>
        </w:rPr>
        <w:t>( 1,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lastRenderedPageBreak/>
        <w:t>The production code can be handled the same way, and in this casa we also break out the code to send the response message to make it clearer what is happening when we add more functions in the next step.</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sendRadioResult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RadioMsgResultCode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size_t</w:t>
      </w:r>
      <w:proofErr w:type="spellEnd"/>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u</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resultCode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SIZEOF_RESULT_MESSAGE,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rxCallback</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length,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( 0 &lt; length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NULL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sendRadioResult</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i/>
          <w:iCs/>
          <w:color w:val="0000C0"/>
          <w:sz w:val="16"/>
          <w:lang w:val="en-US" w:eastAsia="zh-CN"/>
        </w:rPr>
        <w:t>RADIO_MSG_RES__UNKOWN_MSG_ID</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D23A72" w:rsidRDefault="00C30A23" w:rsidP="00D23A7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message );</w:t>
      </w:r>
      <w:bookmarkStart w:id="112" w:name="_Toc293674300"/>
      <w:r w:rsidRPr="00D23A72">
        <w:rPr>
          <w:rFonts w:ascii="Courier New" w:hAnsi="Courier New" w:cs="Courier New"/>
          <w:color w:val="000000"/>
          <w:sz w:val="16"/>
          <w:lang w:val="en-US" w:eastAsia="zh-CN"/>
        </w:rPr>
        <w:t>}</w:t>
      </w:r>
      <w:bookmarkEnd w:id="112"/>
    </w:p>
    <w:p w:rsidR="00C30A23" w:rsidRDefault="00C30A23" w:rsidP="00C30A23">
      <w:pPr>
        <w:rPr>
          <w:lang w:val="en-GB"/>
        </w:rPr>
      </w:pPr>
      <w:r>
        <w:rPr>
          <w:lang w:val="en-GB"/>
        </w:rPr>
        <w:t xml:space="preserve">(The code state at this point: </w:t>
      </w:r>
      <w:hyperlink r:id="rId26" w:history="1">
        <w:r w:rsidR="00AB40C1">
          <w:rPr>
            <w:rStyle w:val="Hyperlink"/>
            <w:lang w:val="en-GB"/>
          </w:rPr>
          <w:t>https://svn.assaabloy.net:8080/svn</w:t>
        </w:r>
        <w:r w:rsidRPr="00CD6E10">
          <w:rPr>
            <w:rStyle w:val="Hyperlink"/>
            <w:lang w:val="en-GB"/>
          </w:rPr>
          <w:t>/mbs/projects/education/unitTestTutorial/radioHandlerTutorial/branches/4_ptrBlob_refactor</w:t>
        </w:r>
      </w:hyperlink>
      <w:r>
        <w:rPr>
          <w:lang w:val="en-GB"/>
        </w:rPr>
        <w:t>)</w:t>
      </w:r>
    </w:p>
    <w:p w:rsidR="00C30A23" w:rsidRDefault="00C30A23" w:rsidP="00C30A23">
      <w:pPr>
        <w:rPr>
          <w:lang w:val="en-GB"/>
        </w:rPr>
      </w:pPr>
    </w:p>
    <w:p w:rsidR="00C30A23" w:rsidRDefault="00C30A23" w:rsidP="00C30A23">
      <w:pPr>
        <w:pStyle w:val="Heading2"/>
        <w:rPr>
          <w:lang w:val="en-GB"/>
        </w:rPr>
      </w:pPr>
      <w:bookmarkStart w:id="113" w:name="_Toc366477272"/>
      <w:r>
        <w:rPr>
          <w:lang w:val="en-GB"/>
        </w:rPr>
        <w:t>Segmentation Faults</w:t>
      </w:r>
      <w:bookmarkEnd w:id="113"/>
    </w:p>
    <w:p w:rsidR="00C30A23" w:rsidRDefault="00C30A23" w:rsidP="00C30A23">
      <w:pPr>
        <w:rPr>
          <w:lang w:val="en-GB"/>
        </w:rPr>
      </w:pPr>
      <w:r>
        <w:rPr>
          <w:lang w:val="en-GB"/>
        </w:rPr>
        <w:t xml:space="preserve">A segmentation fault occurs when the code is accessing memory addresses that is forbidden. The most common case is probably a dereference of a null pointer. In this section we’ll have a look at the help we get from the test system to pinpoint the error. </w:t>
      </w:r>
      <w:proofErr w:type="spellStart"/>
      <w:r>
        <w:rPr>
          <w:lang w:val="en-GB"/>
        </w:rPr>
        <w:t>An other</w:t>
      </w:r>
      <w:proofErr w:type="spellEnd"/>
      <w:r>
        <w:rPr>
          <w:lang w:val="en-GB"/>
        </w:rPr>
        <w:t xml:space="preserve"> way to find the error is of course to start a debugger and run the test application (see </w:t>
      </w:r>
      <w:r w:rsidR="00C651F9">
        <w:rPr>
          <w:lang w:val="en-GB"/>
        </w:rPr>
        <w:fldChar w:fldCharType="begin"/>
      </w:r>
      <w:r>
        <w:rPr>
          <w:lang w:val="en-GB"/>
        </w:rPr>
        <w:instrText xml:space="preserve"> REF _Ref268689304 \r \h </w:instrText>
      </w:r>
      <w:r w:rsidR="00C651F9">
        <w:rPr>
          <w:lang w:val="en-GB"/>
        </w:rPr>
      </w:r>
      <w:r w:rsidR="00C651F9">
        <w:rPr>
          <w:lang w:val="en-GB"/>
        </w:rPr>
        <w:fldChar w:fldCharType="separate"/>
      </w:r>
      <w:r w:rsidR="00DE3947">
        <w:rPr>
          <w:b/>
          <w:bCs/>
          <w:lang w:val="en-US"/>
        </w:rPr>
        <w:t>Error! Reference source not found.</w:t>
      </w:r>
      <w:r w:rsidR="00C651F9">
        <w:rPr>
          <w:lang w:val="en-GB"/>
        </w:rPr>
        <w:fldChar w:fldCharType="end"/>
      </w:r>
      <w:r>
        <w:rPr>
          <w:lang w:val="en-GB"/>
        </w:rPr>
        <w:t>).</w:t>
      </w:r>
    </w:p>
    <w:p w:rsidR="00C30A23" w:rsidRDefault="00C30A23" w:rsidP="00C30A23">
      <w:pPr>
        <w:rPr>
          <w:lang w:val="en-GB"/>
        </w:rPr>
      </w:pPr>
      <w:r>
        <w:rPr>
          <w:lang w:val="en-GB"/>
        </w:rPr>
        <w:t xml:space="preserve">What would happen if the </w:t>
      </w:r>
      <w:proofErr w:type="spellStart"/>
      <w:r>
        <w:rPr>
          <w:lang w:val="en-GB"/>
        </w:rPr>
        <w:t>uhfAlloc</w:t>
      </w:r>
      <w:proofErr w:type="spellEnd"/>
      <w:r>
        <w:rPr>
          <w:lang w:val="en-GB"/>
        </w:rPr>
        <w:t>() failed and returned NULL? – You guessed right, we’ll write a test to find out and to verify that we have fixed the problem.</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when_receiving_an_unkown_message__and_a_result_message_could_not_be_allocated__throw_assertion</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we expect the application to try to allocate a response message,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color w:val="3F7F5F"/>
          <w:sz w:val="16"/>
          <w:lang w:val="en-US" w:eastAsia="zh-CN"/>
        </w:rPr>
        <w:t>// then throw an assertion when this was not possible</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const</w:t>
      </w:r>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RADIO_MSG_ID__UNKNOWN</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( 0,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icdTestReturnValue</w:t>
      </w:r>
      <w:proofErr w:type="spellEnd"/>
      <w:r w:rsidRPr="00C30A23">
        <w:rPr>
          <w:rFonts w:ascii="Courier New" w:hAnsi="Courier New" w:cs="Courier New"/>
          <w:color w:val="000000"/>
          <w:sz w:val="16"/>
          <w:lang w:val="en-US" w:eastAsia="zh-CN"/>
        </w:rPr>
        <w:t>( NULL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TEST_EXPECT_ASSERTION( </w:t>
      </w:r>
      <w:proofErr w:type="spellStart"/>
      <w:r w:rsidRPr="00C30A23">
        <w:rPr>
          <w:rFonts w:ascii="Courier New" w:hAnsi="Courier New" w:cs="Courier New"/>
          <w:color w:val="000000"/>
          <w:sz w:val="16"/>
          <w:lang w:val="en-US" w:eastAsia="zh-CN"/>
        </w:rPr>
        <w:t>uhfRxCb</w:t>
      </w:r>
      <w:proofErr w:type="spellEnd"/>
      <w:r w:rsidRPr="00C30A23">
        <w:rPr>
          <w:rFonts w:ascii="Courier New" w:hAnsi="Courier New" w:cs="Courier New"/>
          <w:color w:val="000000"/>
          <w:sz w:val="16"/>
          <w:lang w:val="en-US" w:eastAsia="zh-CN"/>
        </w:rPr>
        <w:t>( 1,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Running this will fail the test </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ab/>
        <w:t xml:space="preserve"> &gt;&gt;  FAILED at /cygdrive/c/work/gitTutorial/radioHandlerTutorial/components/radio/implementation/radioHandler.c:39: Got a </w:t>
      </w:r>
      <w:proofErr w:type="spellStart"/>
      <w:r w:rsidRPr="00C30A23">
        <w:rPr>
          <w:rFonts w:ascii="Courier New" w:hAnsi="Courier New" w:cs="Courier New"/>
          <w:color w:val="000000"/>
          <w:sz w:val="16"/>
          <w:lang w:val="en-US" w:eastAsia="zh-CN"/>
        </w:rPr>
        <w:t>segmentationfault</w:t>
      </w:r>
      <w:proofErr w:type="spellEnd"/>
      <w:r w:rsidRPr="00C30A23">
        <w:rPr>
          <w:rFonts w:ascii="Courier New" w:hAnsi="Courier New" w:cs="Courier New"/>
          <w:color w:val="000000"/>
          <w:sz w:val="16"/>
          <w:lang w:val="en-US" w:eastAsia="zh-CN"/>
        </w:rPr>
        <w:t xml:space="preserve"> close after this point</w:t>
      </w:r>
    </w:p>
    <w:p w:rsidR="00C30A23" w:rsidRPr="00C30A23" w:rsidRDefault="00C30A23" w:rsidP="00C30A23">
      <w:pPr>
        <w:pBdr>
          <w:top w:val="single" w:sz="4" w:space="1" w:color="auto"/>
          <w:left w:val="single" w:sz="4" w:space="4" w:color="auto"/>
          <w:bottom w:val="single" w:sz="4" w:space="1" w:color="auto"/>
          <w:right w:val="single" w:sz="4" w:space="4" w:color="auto"/>
        </w:pBdr>
        <w:rPr>
          <w:rFonts w:ascii="Courier New" w:hAnsi="Courier New" w:cs="Courier New"/>
          <w:color w:val="000000"/>
          <w:sz w:val="16"/>
          <w:szCs w:val="16"/>
          <w:lang w:val="en-US"/>
        </w:rPr>
      </w:pPr>
      <w:r w:rsidRPr="001829A5">
        <w:rPr>
          <w:rFonts w:ascii="Courier New" w:hAnsi="Courier New" w:cs="Courier New"/>
          <w:color w:val="000000"/>
          <w:sz w:val="16"/>
          <w:szCs w:val="16"/>
          <w:lang w:val="en-GB"/>
        </w:rPr>
        <w:t xml:space="preserve">  </w:t>
      </w:r>
      <w:r w:rsidRPr="00C30A23">
        <w:rPr>
          <w:rFonts w:ascii="Courier New" w:hAnsi="Courier New" w:cs="Courier New"/>
          <w:color w:val="000000"/>
          <w:sz w:val="16"/>
          <w:szCs w:val="16"/>
          <w:lang w:val="en-US"/>
        </w:rPr>
        <w:t>### TEST FAILED ###########</w:t>
      </w:r>
    </w:p>
    <w:p w:rsidR="00C30A23" w:rsidRDefault="00C30A23" w:rsidP="00C30A23">
      <w:pPr>
        <w:rPr>
          <w:lang w:val="en-GB"/>
        </w:rPr>
      </w:pPr>
      <w:r>
        <w:rPr>
          <w:lang w:val="en-GB"/>
        </w:rPr>
        <w:t>And the point is indicated in eclipse like this:</w:t>
      </w:r>
    </w:p>
    <w:p w:rsidR="00C30A23" w:rsidRPr="00C30A23" w:rsidRDefault="00C30A23" w:rsidP="00C30A23">
      <w:pPr>
        <w:rPr>
          <w:lang w:val="en-GB"/>
        </w:rPr>
      </w:pPr>
      <w:r>
        <w:rPr>
          <w:noProof/>
        </w:rPr>
        <w:lastRenderedPageBreak/>
        <w:drawing>
          <wp:inline distT="0" distB="0" distL="0" distR="0">
            <wp:extent cx="4540250" cy="106299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srcRect/>
                    <a:stretch>
                      <a:fillRect/>
                    </a:stretch>
                  </pic:blipFill>
                  <pic:spPr bwMode="auto">
                    <a:xfrm>
                      <a:off x="0" y="0"/>
                      <a:ext cx="4540250" cy="1062990"/>
                    </a:xfrm>
                    <a:prstGeom prst="rect">
                      <a:avLst/>
                    </a:prstGeom>
                    <a:noFill/>
                    <a:ln w="9525">
                      <a:noFill/>
                      <a:miter lim="800000"/>
                      <a:headEnd/>
                      <a:tailEnd/>
                    </a:ln>
                  </pic:spPr>
                </pic:pic>
              </a:graphicData>
            </a:graphic>
          </wp:inline>
        </w:drawing>
      </w:r>
    </w:p>
    <w:p w:rsidR="00C30A23" w:rsidRDefault="00C30A23" w:rsidP="00C30A23">
      <w:pPr>
        <w:rPr>
          <w:lang w:val="en-GB"/>
        </w:rPr>
      </w:pPr>
      <w:r>
        <w:rPr>
          <w:lang w:val="en-GB"/>
        </w:rPr>
        <w:t xml:space="preserve">Now this is not the location where the segmentation point occurred, but it is the last point that the test system is aware that has been passed by execution. This “last known point” is updated in most of the test, debug and </w:t>
      </w:r>
      <w:proofErr w:type="spellStart"/>
      <w:r>
        <w:rPr>
          <w:lang w:val="en-GB"/>
        </w:rPr>
        <w:t>errorAssertions</w:t>
      </w:r>
      <w:proofErr w:type="spellEnd"/>
      <w:r>
        <w:rPr>
          <w:lang w:val="en-GB"/>
        </w:rPr>
        <w:t xml:space="preserve">. While searching a macro </w:t>
      </w:r>
      <w:proofErr w:type="spellStart"/>
      <w:r>
        <w:rPr>
          <w:lang w:val="en-GB"/>
        </w:rPr>
        <w:t>testTrack</w:t>
      </w:r>
      <w:proofErr w:type="spellEnd"/>
      <w:r>
        <w:rPr>
          <w:lang w:val="en-GB"/>
        </w:rPr>
        <w:t>() can be added at various points – but do not forget to remove it and the #include “</w:t>
      </w:r>
      <w:proofErr w:type="spellStart"/>
      <w:r>
        <w:rPr>
          <w:lang w:val="en-GB"/>
        </w:rPr>
        <w:t>test.h</w:t>
      </w:r>
      <w:proofErr w:type="spellEnd"/>
      <w:r>
        <w:rPr>
          <w:lang w:val="en-GB"/>
        </w:rPr>
        <w:t>” from the production code afterwards.</w:t>
      </w:r>
    </w:p>
    <w:p w:rsidR="00C30A23" w:rsidRDefault="00C30A23" w:rsidP="00C30A23">
      <w:pPr>
        <w:rPr>
          <w:lang w:val="en-GB"/>
        </w:rPr>
      </w:pPr>
      <w:r>
        <w:rPr>
          <w:lang w:val="en-GB"/>
        </w:rPr>
        <w:t>Let’s add the</w:t>
      </w:r>
      <w:r w:rsidRPr="00727432">
        <w:rPr>
          <w:rStyle w:val="codeChar"/>
        </w:rPr>
        <w:t xml:space="preserve"> </w:t>
      </w:r>
      <w:r>
        <w:rPr>
          <w:rStyle w:val="codeChar"/>
        </w:rPr>
        <w:t>icAssert</w:t>
      </w:r>
      <w:r w:rsidRPr="00727432">
        <w:rPr>
          <w:rStyle w:val="codeChar"/>
        </w:rPr>
        <w:t xml:space="preserve">( NULL != txMsg ); </w:t>
      </w:r>
      <w:r>
        <w:rPr>
          <w:lang w:val="en-GB"/>
        </w:rPr>
        <w:t>to make the test pass.</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sendRadioResult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RadioMsgResultCode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size_t</w:t>
      </w:r>
      <w:proofErr w:type="spellEnd"/>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icAssertNotNull</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u</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resultCode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SIZEOF_RESULT_MESSAGE,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rxCallback</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length,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w:t>
      </w:r>
      <w:proofErr w:type="spellEnd"/>
      <w:r w:rsidRPr="00C30A23">
        <w:rPr>
          <w:rFonts w:ascii="Courier New" w:hAnsi="Courier New" w:cs="Courier New"/>
          <w:color w:val="000000"/>
          <w:sz w:val="16"/>
          <w:lang w:val="en-US" w:eastAsia="zh-CN"/>
        </w:rPr>
        <w:t>( 0 &lt; length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icAssertNotNull</w:t>
      </w:r>
      <w:proofErr w:type="spellEnd"/>
      <w:r w:rsidRPr="00C30A23">
        <w:rPr>
          <w:rFonts w:ascii="Courier New" w:hAnsi="Courier New" w:cs="Courier New"/>
          <w:color w:val="000000"/>
          <w:sz w:val="16"/>
          <w:lang w:val="en-US" w:eastAsia="zh-CN"/>
        </w:rPr>
        <w:t>(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sendRadioResult</w:t>
      </w:r>
      <w:proofErr w:type="spellEnd"/>
      <w:r w:rsidRPr="00C30A23">
        <w:rPr>
          <w:rFonts w:ascii="Courier New" w:hAnsi="Courier New" w:cs="Courier New"/>
          <w:color w:val="000000"/>
          <w:sz w:val="16"/>
          <w:lang w:val="en-US" w:eastAsia="zh-CN"/>
        </w:rPr>
        <w:t xml:space="preserve">( </w:t>
      </w:r>
      <w:r w:rsidRPr="00C30A23">
        <w:rPr>
          <w:rFonts w:ascii="Courier New" w:hAnsi="Courier New" w:cs="Courier New"/>
          <w:i/>
          <w:iCs/>
          <w:color w:val="0000C0"/>
          <w:sz w:val="16"/>
          <w:lang w:val="en-US" w:eastAsia="zh-CN"/>
        </w:rPr>
        <w:t>RADIO_MSG_RES__UNKOWN_MSG_ID</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(The code state is now: </w:t>
      </w:r>
      <w:hyperlink r:id="rId28" w:history="1">
        <w:r w:rsidR="00AB40C1">
          <w:rPr>
            <w:rStyle w:val="Hyperlink"/>
            <w:lang w:val="en-GB"/>
          </w:rPr>
          <w:t>https://svn.assaabloy.net:8080/svn</w:t>
        </w:r>
        <w:r w:rsidRPr="00CD6E10">
          <w:rPr>
            <w:rStyle w:val="Hyperlink"/>
            <w:lang w:val="en-GB"/>
          </w:rPr>
          <w:t>/mbs/projects/education/unitTestTutorial/radioHandlerTutorial/branches/5_segmentation_faults</w:t>
        </w:r>
      </w:hyperlink>
      <w:r>
        <w:rPr>
          <w:lang w:val="en-GB"/>
        </w:rPr>
        <w:t>)</w:t>
      </w:r>
    </w:p>
    <w:p w:rsidR="00C30A23" w:rsidRDefault="00C30A23" w:rsidP="00C30A23">
      <w:pPr>
        <w:rPr>
          <w:lang w:val="en-GB"/>
        </w:rPr>
      </w:pPr>
    </w:p>
    <w:p w:rsidR="00C30A23" w:rsidRDefault="00C30A23" w:rsidP="00C30A23">
      <w:pPr>
        <w:pStyle w:val="Heading2"/>
        <w:rPr>
          <w:lang w:val="en-GB"/>
        </w:rPr>
      </w:pPr>
      <w:bookmarkStart w:id="114" w:name="_Toc366477273"/>
      <w:r>
        <w:rPr>
          <w:lang w:val="en-GB"/>
        </w:rPr>
        <w:t>Assertions or Proper Error Handling?</w:t>
      </w:r>
      <w:bookmarkEnd w:id="114"/>
    </w:p>
    <w:p w:rsidR="00C30A23" w:rsidRDefault="00C30A23" w:rsidP="00C30A23">
      <w:pPr>
        <w:rPr>
          <w:lang w:val="en-GB"/>
        </w:rPr>
      </w:pPr>
      <w:r>
        <w:rPr>
          <w:lang w:val="en-GB"/>
        </w:rPr>
        <w:t xml:space="preserve">But wait a minute! Adding an assertion for the case that </w:t>
      </w:r>
      <w:proofErr w:type="spellStart"/>
      <w:r>
        <w:rPr>
          <w:lang w:val="en-GB"/>
        </w:rPr>
        <w:t>uhfAlloc</w:t>
      </w:r>
      <w:proofErr w:type="spellEnd"/>
      <w:r>
        <w:rPr>
          <w:lang w:val="en-GB"/>
        </w:rPr>
        <w:t>(..) returns NULL is probably not a good idea. Assertions are fine to validate that other developers have done a good job and fulfil the interface specifications - but this is a case we used it in a case that can occur in real life. What would happen if the assertions were not compiled in the production code?</w:t>
      </w:r>
    </w:p>
    <w:p w:rsidR="00C30A23" w:rsidRDefault="00C30A23" w:rsidP="00C30A23">
      <w:pPr>
        <w:rPr>
          <w:lang w:val="en-GB"/>
        </w:rPr>
      </w:pPr>
      <w:r>
        <w:rPr>
          <w:lang w:val="en-GB"/>
        </w:rPr>
        <w:t>Starting with the test we come up with a better solution, no answer to an unknown message is probably better than an assertion that often trigger a reboot (if the assertion is present, if not then dereferencing a null pointer might lead to real strange side effects).</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TEST_FUNCTION( </w:t>
      </w:r>
      <w:r w:rsidRPr="00C30A23">
        <w:rPr>
          <w:rFonts w:ascii="Courier New" w:hAnsi="Courier New" w:cs="Courier New"/>
          <w:b/>
          <w:bCs/>
          <w:color w:val="000000"/>
          <w:sz w:val="16"/>
          <w:lang w:val="en-US" w:eastAsia="zh-CN"/>
        </w:rPr>
        <w:t>when_receiving_an_unkown_message__and_a_result_message_could_not_be_allocated__drop_message_silently</w:t>
      </w: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lastRenderedPageBreak/>
        <w:t xml:space="preserve">    </w:t>
      </w:r>
      <w:r w:rsidRPr="00C30A23">
        <w:rPr>
          <w:rFonts w:ascii="Courier New" w:hAnsi="Courier New" w:cs="Courier New"/>
          <w:b/>
          <w:bCs/>
          <w:color w:val="7F0055"/>
          <w:sz w:val="16"/>
          <w:lang w:val="en-US" w:eastAsia="zh-CN"/>
        </w:rPr>
        <w:t>const</w:t>
      </w:r>
      <w:r w:rsidRPr="00C30A23">
        <w:rPr>
          <w:rFonts w:ascii="Courier New" w:hAnsi="Courier New" w:cs="Courier New"/>
          <w:color w:val="000000"/>
          <w:sz w:val="16"/>
          <w:lang w:val="en-US" w:eastAsia="zh-CN"/>
        </w:rPr>
        <w:t xml:space="preserv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rxMsg.</w:t>
      </w:r>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RADIO_MSG_ID__UNKNOWN</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icdTestParamImmediate</w:t>
      </w:r>
      <w:proofErr w:type="spellEnd"/>
      <w:r w:rsidRPr="00C30A23">
        <w:rPr>
          <w:rFonts w:ascii="Courier New" w:hAnsi="Courier New" w:cs="Courier New"/>
          <w:color w:val="000000"/>
          <w:sz w:val="16"/>
          <w:lang w:val="en-US" w:eastAsia="zh-CN"/>
        </w:rPr>
        <w:t>( 0,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icdTestReturnValue</w:t>
      </w:r>
      <w:proofErr w:type="spellEnd"/>
      <w:r w:rsidRPr="00C30A23">
        <w:rPr>
          <w:rFonts w:ascii="Courier New" w:hAnsi="Courier New" w:cs="Courier New"/>
          <w:color w:val="000000"/>
          <w:sz w:val="16"/>
          <w:lang w:val="en-US" w:eastAsia="zh-CN"/>
        </w:rPr>
        <w:t>( NULL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icdTestExpectMock</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uhfFree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icdTestParamPtrValue</w:t>
      </w:r>
      <w:proofErr w:type="spellEnd"/>
      <w:r w:rsidRPr="00C30A23">
        <w:rPr>
          <w:rFonts w:ascii="Courier New" w:hAnsi="Courier New" w:cs="Courier New"/>
          <w:color w:val="000000"/>
          <w:sz w:val="16"/>
          <w:lang w:val="en-US" w:eastAsia="zh-CN"/>
        </w:rPr>
        <w:t>( 0, &amp;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uhfRxCb</w:t>
      </w:r>
      <w:proofErr w:type="spellEnd"/>
      <w:r w:rsidRPr="00C30A23">
        <w:rPr>
          <w:rFonts w:ascii="Courier New" w:hAnsi="Courier New" w:cs="Courier New"/>
          <w:color w:val="000000"/>
          <w:sz w:val="16"/>
          <w:lang w:val="en-US" w:eastAsia="zh-CN"/>
        </w:rPr>
        <w:t>( 1,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*)&amp;</w:t>
      </w:r>
      <w:proofErr w:type="spellStart"/>
      <w:r w:rsidRPr="00C30A23">
        <w:rPr>
          <w:rFonts w:ascii="Courier New" w:hAnsi="Courier New" w:cs="Courier New"/>
          <w:color w:val="000000"/>
          <w:sz w:val="16"/>
          <w:lang w:val="en-US" w:eastAsia="zh-CN"/>
        </w:rPr>
        <w:t>rxMsg</w:t>
      </w:r>
      <w:proofErr w:type="spellEnd"/>
      <w:r w:rsidRPr="00C30A23">
        <w:rPr>
          <w:rFonts w:ascii="Courier New" w:hAnsi="Courier New" w:cs="Courier New"/>
          <w:color w:val="000000"/>
          <w:sz w:val="16"/>
          <w:lang w:val="en-US" w:eastAsia="zh-CN"/>
        </w:rPr>
        <w:t xml:space="preserve"> );</w:t>
      </w:r>
    </w:p>
    <w:p w:rsidR="00C30A23" w:rsidRPr="00662F81" w:rsidRDefault="00C30A23" w:rsidP="00C30A23">
      <w:pPr>
        <w:pBdr>
          <w:top w:val="single" w:sz="4" w:space="1" w:color="auto"/>
          <w:left w:val="single" w:sz="4" w:space="4" w:color="auto"/>
          <w:bottom w:val="single" w:sz="4" w:space="1" w:color="auto"/>
          <w:right w:val="single" w:sz="4" w:space="4" w:color="auto"/>
        </w:pBdr>
        <w:rPr>
          <w:sz w:val="21"/>
          <w:lang w:val="en-GB"/>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Note that the assertion fails the test with a decent error message and points out the location in the editor.</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b/>
          <w:bCs/>
          <w:color w:val="7F0055"/>
          <w:sz w:val="16"/>
          <w:lang w:val="en-US" w:eastAsia="zh-CN"/>
        </w:rPr>
        <w:t>static</w:t>
      </w: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void</w:t>
      </w: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000000"/>
          <w:sz w:val="16"/>
          <w:lang w:val="en-US" w:eastAsia="zh-CN"/>
        </w:rPr>
        <w:t>sendRadioResult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RadioMsgResultCode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b/>
          <w:bCs/>
          <w:color w:val="7F0055"/>
          <w:sz w:val="16"/>
          <w:lang w:val="en-US" w:eastAsia="zh-CN"/>
        </w:rPr>
        <w:t>const</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size_t</w:t>
      </w:r>
      <w:proofErr w:type="spellEnd"/>
      <w:r w:rsidRPr="00C30A23">
        <w:rPr>
          <w:rFonts w:ascii="Courier New" w:hAnsi="Courier New" w:cs="Courier New"/>
          <w:color w:val="000000"/>
          <w:sz w:val="16"/>
          <w:lang w:val="en-US" w:eastAsia="zh-CN"/>
        </w:rPr>
        <w:t xml:space="preserve"> SIZEOF_RESULT_MESSAGE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RadioMsgId</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b/>
          <w:bCs/>
          <w:color w:val="7F0055"/>
          <w:sz w:val="16"/>
          <w:lang w:val="en-US" w:eastAsia="zh-CN"/>
        </w:rPr>
        <w:t>sizeof</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RadioMessageResult</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5032"/>
          <w:sz w:val="16"/>
          <w:lang w:val="en-US" w:eastAsia="zh-CN"/>
        </w:rPr>
        <w:t>RadioMessage</w:t>
      </w:r>
      <w:proofErr w:type="spellEnd"/>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uhfAlloc</w:t>
      </w:r>
      <w:proofErr w:type="spellEnd"/>
      <w:r w:rsidRPr="00C30A23">
        <w:rPr>
          <w:rFonts w:ascii="Courier New" w:hAnsi="Courier New" w:cs="Courier New"/>
          <w:color w:val="000000"/>
          <w:sz w:val="16"/>
          <w:lang w:val="en-US" w:eastAsia="zh-CN"/>
        </w:rPr>
        <w:t>( SIZEOF_RESULT_MESSAGE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r w:rsidRPr="00C30A23">
        <w:rPr>
          <w:rFonts w:ascii="Courier New" w:hAnsi="Courier New" w:cs="Courier New"/>
          <w:b/>
          <w:bCs/>
          <w:color w:val="7F0055"/>
          <w:sz w:val="16"/>
          <w:lang w:val="en-US" w:eastAsia="zh-CN"/>
        </w:rPr>
        <w:t>if</w:t>
      </w:r>
      <w:r w:rsidRPr="00C30A23">
        <w:rPr>
          <w:rFonts w:ascii="Courier New" w:hAnsi="Courier New" w:cs="Courier New"/>
          <w:color w:val="000000"/>
          <w:sz w:val="16"/>
          <w:lang w:val="en-US" w:eastAsia="zh-CN"/>
        </w:rPr>
        <w:t xml:space="preserve"> ( NULL !=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msgId</w:t>
      </w:r>
      <w:proofErr w:type="spellEnd"/>
      <w:r w:rsidRPr="00C30A23">
        <w:rPr>
          <w:rFonts w:ascii="Courier New" w:hAnsi="Courier New" w:cs="Courier New"/>
          <w:color w:val="000000"/>
          <w:sz w:val="16"/>
          <w:lang w:val="en-US" w:eastAsia="zh-CN"/>
        </w:rPr>
        <w:t xml:space="preserve">            = </w:t>
      </w:r>
      <w:r w:rsidRPr="00C30A23">
        <w:rPr>
          <w:rFonts w:ascii="Courier New" w:hAnsi="Courier New" w:cs="Courier New"/>
          <w:i/>
          <w:iCs/>
          <w:color w:val="0000C0"/>
          <w:sz w:val="16"/>
          <w:lang w:val="en-US" w:eastAsia="zh-CN"/>
        </w:rPr>
        <w:t>RADIO_MSG_ID__RESULT</w:t>
      </w:r>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-&gt;</w:t>
      </w:r>
      <w:proofErr w:type="spellStart"/>
      <w:r w:rsidRPr="00C30A23">
        <w:rPr>
          <w:rFonts w:ascii="Courier New" w:hAnsi="Courier New" w:cs="Courier New"/>
          <w:color w:val="0000C0"/>
          <w:sz w:val="16"/>
          <w:lang w:val="en-US" w:eastAsia="zh-CN"/>
        </w:rPr>
        <w:t>u</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w:t>
      </w:r>
      <w:r w:rsidRPr="00C30A23">
        <w:rPr>
          <w:rFonts w:ascii="Courier New" w:hAnsi="Courier New" w:cs="Courier New"/>
          <w:color w:val="000000"/>
          <w:sz w:val="16"/>
          <w:lang w:val="en-US" w:eastAsia="zh-CN"/>
        </w:rPr>
        <w:t>.</w:t>
      </w:r>
      <w:r w:rsidRPr="00C30A23">
        <w:rPr>
          <w:rFonts w:ascii="Courier New" w:hAnsi="Courier New" w:cs="Courier New"/>
          <w:color w:val="0000C0"/>
          <w:sz w:val="16"/>
          <w:lang w:val="en-US" w:eastAsia="zh-CN"/>
        </w:rPr>
        <w:t>resultCode</w:t>
      </w:r>
      <w:proofErr w:type="spellEnd"/>
      <w:r w:rsidRPr="00C30A23">
        <w:rPr>
          <w:rFonts w:ascii="Courier New" w:hAnsi="Courier New" w:cs="Courier New"/>
          <w:color w:val="000000"/>
          <w:sz w:val="16"/>
          <w:lang w:val="en-US" w:eastAsia="zh-CN"/>
        </w:rPr>
        <w:t xml:space="preserve"> = </w:t>
      </w:r>
      <w:proofErr w:type="spellStart"/>
      <w:r w:rsidRPr="00C30A23">
        <w:rPr>
          <w:rFonts w:ascii="Courier New" w:hAnsi="Courier New" w:cs="Courier New"/>
          <w:color w:val="000000"/>
          <w:sz w:val="16"/>
          <w:lang w:val="en-US" w:eastAsia="zh-CN"/>
        </w:rPr>
        <w:t>resultCode</w:t>
      </w:r>
      <w:proofErr w:type="spellEnd"/>
      <w:r w:rsidRPr="00C30A23">
        <w:rPr>
          <w:rFonts w:ascii="Courier New" w:hAnsi="Courier New" w:cs="Courier New"/>
          <w:color w:val="000000"/>
          <w:sz w:val="16"/>
          <w:lang w:val="en-US" w:eastAsia="zh-CN"/>
        </w:rPr>
        <w:t>;</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roofErr w:type="spellStart"/>
      <w:r w:rsidRPr="00C30A23">
        <w:rPr>
          <w:rFonts w:ascii="Courier New" w:hAnsi="Courier New" w:cs="Courier New"/>
          <w:color w:val="000000"/>
          <w:sz w:val="16"/>
          <w:lang w:val="en-US" w:eastAsia="zh-CN"/>
        </w:rPr>
        <w:t>uhfTx</w:t>
      </w:r>
      <w:proofErr w:type="spellEnd"/>
      <w:r w:rsidRPr="00C30A23">
        <w:rPr>
          <w:rFonts w:ascii="Courier New" w:hAnsi="Courier New" w:cs="Courier New"/>
          <w:color w:val="000000"/>
          <w:sz w:val="16"/>
          <w:lang w:val="en-US" w:eastAsia="zh-CN"/>
        </w:rPr>
        <w:t>( SIZEOF_RESULT_MESSAGE, (</w:t>
      </w:r>
      <w:r w:rsidRPr="00C30A23">
        <w:rPr>
          <w:rFonts w:ascii="Courier New" w:hAnsi="Courier New" w:cs="Courier New"/>
          <w:color w:val="005032"/>
          <w:sz w:val="16"/>
          <w:lang w:val="en-US" w:eastAsia="zh-CN"/>
        </w:rPr>
        <w:t>U8</w:t>
      </w:r>
      <w:r w:rsidRPr="00C30A23">
        <w:rPr>
          <w:rFonts w:ascii="Courier New" w:hAnsi="Courier New" w:cs="Courier New"/>
          <w:color w:val="000000"/>
          <w:sz w:val="16"/>
          <w:lang w:val="en-US" w:eastAsia="zh-CN"/>
        </w:rPr>
        <w:t>*)</w:t>
      </w:r>
      <w:proofErr w:type="spellStart"/>
      <w:r w:rsidRPr="00C30A23">
        <w:rPr>
          <w:rFonts w:ascii="Courier New" w:hAnsi="Courier New" w:cs="Courier New"/>
          <w:color w:val="000000"/>
          <w:sz w:val="16"/>
          <w:lang w:val="en-US" w:eastAsia="zh-CN"/>
        </w:rPr>
        <w:t>txMsg</w:t>
      </w:r>
      <w:proofErr w:type="spellEnd"/>
      <w:r w:rsidRPr="00C30A23">
        <w:rPr>
          <w:rFonts w:ascii="Courier New" w:hAnsi="Courier New" w:cs="Courier New"/>
          <w:color w:val="000000"/>
          <w:sz w:val="16"/>
          <w:lang w:val="en-US" w:eastAsia="zh-CN"/>
        </w:rPr>
        <w:t xml:space="preserve"> );</w:t>
      </w:r>
    </w:p>
    <w:p w:rsidR="00C30A23" w:rsidRPr="00C30A23" w:rsidRDefault="00C30A23" w:rsidP="00C30A2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C30A23">
        <w:rPr>
          <w:rFonts w:ascii="Courier New" w:hAnsi="Courier New" w:cs="Courier New"/>
          <w:color w:val="000000"/>
          <w:sz w:val="16"/>
          <w:lang w:val="en-US" w:eastAsia="zh-CN"/>
        </w:rPr>
        <w:t xml:space="preserve">    }</w:t>
      </w:r>
    </w:p>
    <w:p w:rsidR="00C30A23" w:rsidRPr="00662F81" w:rsidRDefault="00C30A23" w:rsidP="00C30A23">
      <w:pPr>
        <w:pBdr>
          <w:top w:val="single" w:sz="4" w:space="1" w:color="auto"/>
          <w:left w:val="single" w:sz="4" w:space="4" w:color="auto"/>
          <w:bottom w:val="single" w:sz="4" w:space="1" w:color="auto"/>
          <w:right w:val="single" w:sz="4" w:space="4" w:color="auto"/>
        </w:pBdr>
        <w:rPr>
          <w:sz w:val="21"/>
          <w:lang w:val="en-GB"/>
        </w:rPr>
      </w:pPr>
      <w:r w:rsidRPr="00C30A23">
        <w:rPr>
          <w:rFonts w:ascii="Courier New" w:hAnsi="Courier New" w:cs="Courier New"/>
          <w:color w:val="000000"/>
          <w:sz w:val="16"/>
          <w:lang w:val="en-US" w:eastAsia="zh-CN"/>
        </w:rPr>
        <w:t>}</w:t>
      </w:r>
    </w:p>
    <w:p w:rsidR="00C30A23" w:rsidRDefault="00C30A23" w:rsidP="00C30A23">
      <w:pPr>
        <w:rPr>
          <w:lang w:val="en-GB"/>
        </w:rPr>
      </w:pPr>
      <w:r>
        <w:rPr>
          <w:lang w:val="en-GB"/>
        </w:rPr>
        <w:t xml:space="preserve">(The code state is now: </w:t>
      </w:r>
      <w:hyperlink r:id="rId29" w:history="1">
        <w:r w:rsidR="00AB40C1">
          <w:rPr>
            <w:rStyle w:val="Hyperlink"/>
            <w:lang w:val="en-GB"/>
          </w:rPr>
          <w:t>https://svn.assaabloy.net:8080/svn</w:t>
        </w:r>
        <w:r w:rsidRPr="00CD6E10">
          <w:rPr>
            <w:rStyle w:val="Hyperlink"/>
            <w:lang w:val="en-GB"/>
          </w:rPr>
          <w:t>/mbs/projects/education/unitTestTutorial/radioHandlerTutorial/branches/6_noAssertOnNullAlloc</w:t>
        </w:r>
      </w:hyperlink>
      <w:r>
        <w:rPr>
          <w:lang w:val="en-GB"/>
        </w:rPr>
        <w:t>)</w:t>
      </w:r>
    </w:p>
    <w:p w:rsidR="00C30A23" w:rsidRDefault="00C30A23" w:rsidP="00C30A23">
      <w:pPr>
        <w:pStyle w:val="Heading2"/>
        <w:rPr>
          <w:lang w:val="en-GB"/>
        </w:rPr>
      </w:pPr>
      <w:bookmarkStart w:id="115" w:name="_Toc366477274"/>
      <w:r>
        <w:rPr>
          <w:lang w:val="en-GB"/>
        </w:rPr>
        <w:t>Receiving a Get Version Message</w:t>
      </w:r>
      <w:bookmarkEnd w:id="115"/>
    </w:p>
    <w:p w:rsidR="0088486B" w:rsidRDefault="0088486B" w:rsidP="0088486B">
      <w:pPr>
        <w:rPr>
          <w:lang w:val="en-GB"/>
        </w:rPr>
      </w:pPr>
      <w:r>
        <w:rPr>
          <w:lang w:val="en-GB"/>
        </w:rPr>
        <w:t xml:space="preserve">Nothing really new here but we will implement one more function to get the produced code look like something real; When sending a get version message request the application shall respond with a get version response 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TEST_FUNCTION( </w:t>
      </w:r>
      <w:r w:rsidRPr="0088486B">
        <w:rPr>
          <w:rFonts w:ascii="Courier New" w:hAnsi="Courier New" w:cs="Courier New"/>
          <w:b/>
          <w:bCs/>
          <w:color w:val="000000"/>
          <w:sz w:val="16"/>
          <w:lang w:val="en-US" w:eastAsia="zh-CN"/>
        </w:rPr>
        <w:t>when_receiving_an_get_version_req_message__a_get_version_rsp_message__shall_be_returned</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color w:val="3F7F5F"/>
          <w:sz w:val="16"/>
          <w:lang w:val="en-US" w:eastAsia="zh-CN"/>
        </w:rPr>
        <w:t>// we expect the application to allocate a response message,</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color w:val="3F7F5F"/>
          <w:sz w:val="16"/>
          <w:lang w:val="en-US" w:eastAsia="zh-CN"/>
        </w:rPr>
        <w:t>// send it with the proper contents</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color w:val="3F7F5F"/>
          <w:sz w:val="16"/>
          <w:lang w:val="en-US" w:eastAsia="zh-CN"/>
        </w:rPr>
        <w:t>// and finally release the received message buffer</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EXPECTED_TX_MESSAGE;</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SIZEOF_VERSION_MESSAGE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RadioMessageVersion</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SIZEOF_REQUEST_MESSAGE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r w:rsidRPr="0088486B">
        <w:rPr>
          <w:rFonts w:ascii="Courier New" w:hAnsi="Courier New" w:cs="Courier New"/>
          <w:i/>
          <w:iCs/>
          <w:color w:val="0000C0"/>
          <w:sz w:val="16"/>
          <w:lang w:val="en-US" w:eastAsia="zh-CN"/>
        </w:rPr>
        <w:t>RADIO_MSG_ID__GET_VERSION_REQ</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EXPECTED_TX_MESSAGE.</w:t>
      </w:r>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r w:rsidRPr="0088486B">
        <w:rPr>
          <w:rFonts w:ascii="Courier New" w:hAnsi="Courier New" w:cs="Courier New"/>
          <w:i/>
          <w:iCs/>
          <w:color w:val="0000C0"/>
          <w:sz w:val="16"/>
          <w:lang w:val="en-US" w:eastAsia="zh-CN"/>
        </w:rPr>
        <w:t>RADIO_MSG_ID__GET_VERSION_RSP</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EXPECTED_TX_MESSAGE.</w:t>
      </w:r>
      <w:r w:rsidRPr="0088486B">
        <w:rPr>
          <w:rFonts w:ascii="Courier New" w:hAnsi="Courier New" w:cs="Courier New"/>
          <w:color w:val="0000C0"/>
          <w:sz w:val="16"/>
          <w:lang w:val="en-US" w:eastAsia="zh-CN"/>
        </w:rPr>
        <w:t>u</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ver</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major</w:t>
      </w:r>
      <w:proofErr w:type="spellEnd"/>
      <w:r w:rsidRPr="0088486B">
        <w:rPr>
          <w:rFonts w:ascii="Courier New" w:hAnsi="Courier New" w:cs="Courier New"/>
          <w:color w:val="000000"/>
          <w:sz w:val="16"/>
          <w:lang w:val="en-US" w:eastAsia="zh-CN"/>
        </w:rPr>
        <w:t xml:space="preserve">       = VERSION_MAJOR;</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EXPECTED_TX_MESSAGE.</w:t>
      </w:r>
      <w:r w:rsidRPr="0088486B">
        <w:rPr>
          <w:rFonts w:ascii="Courier New" w:hAnsi="Courier New" w:cs="Courier New"/>
          <w:color w:val="0000C0"/>
          <w:sz w:val="16"/>
          <w:lang w:val="en-US" w:eastAsia="zh-CN"/>
        </w:rPr>
        <w:t>u</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ver</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minor</w:t>
      </w:r>
      <w:proofErr w:type="spellEnd"/>
      <w:r w:rsidRPr="0088486B">
        <w:rPr>
          <w:rFonts w:ascii="Courier New" w:hAnsi="Courier New" w:cs="Courier New"/>
          <w:color w:val="000000"/>
          <w:sz w:val="16"/>
          <w:lang w:val="en-US" w:eastAsia="zh-CN"/>
        </w:rPr>
        <w:t xml:space="preserve">       = VERSION_MINOR;</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EXPECTED_TX_MESSAGE.</w:t>
      </w:r>
      <w:r w:rsidRPr="0088486B">
        <w:rPr>
          <w:rFonts w:ascii="Courier New" w:hAnsi="Courier New" w:cs="Courier New"/>
          <w:color w:val="0000C0"/>
          <w:sz w:val="16"/>
          <w:lang w:val="en-US" w:eastAsia="zh-CN"/>
        </w:rPr>
        <w:t>u</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ver</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buildNumber</w:t>
      </w:r>
      <w:proofErr w:type="spellEnd"/>
      <w:r w:rsidRPr="0088486B">
        <w:rPr>
          <w:rFonts w:ascii="Courier New" w:hAnsi="Courier New" w:cs="Courier New"/>
          <w:color w:val="000000"/>
          <w:sz w:val="16"/>
          <w:lang w:val="en-US" w:eastAsia="zh-CN"/>
        </w:rPr>
        <w:t xml:space="preserve"> = VERSION_BUILD_NUMBER;</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memset</w:t>
      </w:r>
      <w:proofErr w:type="spellEnd"/>
      <w:r w:rsidRPr="0088486B">
        <w:rPr>
          <w:rFonts w:ascii="Courier New" w:hAnsi="Courier New" w:cs="Courier New"/>
          <w:color w:val="000000"/>
          <w:sz w:val="16"/>
          <w:lang w:val="en-US" w:eastAsia="zh-CN"/>
        </w:rPr>
        <w:t>( &amp;</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0xaa,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uhfAlloc</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icdTestParamImmediate</w:t>
      </w:r>
      <w:proofErr w:type="spellEnd"/>
      <w:r w:rsidRPr="0088486B">
        <w:rPr>
          <w:rFonts w:ascii="Courier New" w:hAnsi="Courier New" w:cs="Courier New"/>
          <w:color w:val="000000"/>
          <w:sz w:val="16"/>
          <w:lang w:val="en-US" w:eastAsia="zh-CN"/>
        </w:rPr>
        <w:t>( 0, SIZEOF_VERSION_MESSAGE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lastRenderedPageBreak/>
        <w:t xml:space="preserve">    </w:t>
      </w:r>
      <w:proofErr w:type="spellStart"/>
      <w:r w:rsidRPr="0088486B">
        <w:rPr>
          <w:rFonts w:ascii="Courier New" w:hAnsi="Courier New" w:cs="Courier New"/>
          <w:color w:val="000000"/>
          <w:sz w:val="16"/>
          <w:lang w:val="en-US" w:eastAsia="zh-CN"/>
        </w:rPr>
        <w:t>icdTestReturnValue</w:t>
      </w:r>
      <w:proofErr w:type="spellEnd"/>
      <w:r w:rsidRPr="0088486B">
        <w:rPr>
          <w:rFonts w:ascii="Courier New" w:hAnsi="Courier New" w:cs="Courier New"/>
          <w:color w:val="000000"/>
          <w:sz w:val="16"/>
          <w:lang w:val="en-US" w:eastAsia="zh-CN"/>
        </w:rPr>
        <w:t>( &amp;</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uhfTx</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icdTestParamImmediate</w:t>
      </w:r>
      <w:proofErr w:type="spellEnd"/>
      <w:r w:rsidRPr="0088486B">
        <w:rPr>
          <w:rFonts w:ascii="Courier New" w:hAnsi="Courier New" w:cs="Courier New"/>
          <w:color w:val="000000"/>
          <w:sz w:val="16"/>
          <w:lang w:val="en-US" w:eastAsia="zh-CN"/>
        </w:rPr>
        <w:t>( 0, SIZEOF_VERSION_MESSAGE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icdTestParamPtrValue</w:t>
      </w:r>
      <w:proofErr w:type="spellEnd"/>
      <w:r w:rsidRPr="0088486B">
        <w:rPr>
          <w:rFonts w:ascii="Courier New" w:hAnsi="Courier New" w:cs="Courier New"/>
          <w:color w:val="000000"/>
          <w:sz w:val="16"/>
          <w:lang w:val="en-US" w:eastAsia="zh-CN"/>
        </w:rPr>
        <w:t>(  1, &amp;</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icdTestParamPtrBlob</w:t>
      </w:r>
      <w:proofErr w:type="spellEnd"/>
      <w:r w:rsidRPr="0088486B">
        <w:rPr>
          <w:rFonts w:ascii="Courier New" w:hAnsi="Courier New" w:cs="Courier New"/>
          <w:color w:val="000000"/>
          <w:sz w:val="16"/>
          <w:lang w:val="en-US" w:eastAsia="zh-CN"/>
        </w:rPr>
        <w:t>(   1, &amp;EXPECTED_TX_MESSAGE,  SIZEOF_VERSION_MESSAGE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uhfFree</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icdTestParamPtrValue</w:t>
      </w:r>
      <w:proofErr w:type="spellEnd"/>
      <w:r w:rsidRPr="0088486B">
        <w:rPr>
          <w:rFonts w:ascii="Courier New" w:hAnsi="Courier New" w:cs="Courier New"/>
          <w:color w:val="000000"/>
          <w:sz w:val="16"/>
          <w:lang w:val="en-US" w:eastAsia="zh-CN"/>
        </w:rPr>
        <w:t>( 0, &amp;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uhfRxCb</w:t>
      </w:r>
      <w:proofErr w:type="spellEnd"/>
      <w:r w:rsidRPr="0088486B">
        <w:rPr>
          <w:rFonts w:ascii="Courier New" w:hAnsi="Courier New" w:cs="Courier New"/>
          <w:color w:val="000000"/>
          <w:sz w:val="16"/>
          <w:lang w:val="en-US" w:eastAsia="zh-CN"/>
        </w:rPr>
        <w:t>( SIZEOF_REQUEST_MESSAGE,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5324B3" w:rsidRDefault="0088486B" w:rsidP="0088486B">
      <w:pPr>
        <w:pStyle w:val="BodyText"/>
        <w:pBdr>
          <w:top w:val="single" w:sz="4" w:space="1" w:color="auto"/>
          <w:left w:val="single" w:sz="4" w:space="4" w:color="auto"/>
          <w:bottom w:val="single" w:sz="4" w:space="1" w:color="auto"/>
          <w:right w:val="single" w:sz="4" w:space="4" w:color="auto"/>
        </w:pBdr>
        <w:rPr>
          <w:rFonts w:ascii="Courier New" w:hAnsi="Courier New" w:cs="Courier New"/>
          <w:color w:val="000000"/>
          <w:sz w:val="16"/>
          <w:lang w:eastAsia="zh-CN"/>
        </w:rPr>
      </w:pPr>
      <w:r w:rsidRPr="005324B3">
        <w:rPr>
          <w:rFonts w:ascii="Courier New" w:hAnsi="Courier New" w:cs="Courier New"/>
          <w:color w:val="000000"/>
          <w:sz w:val="16"/>
          <w:lang w:eastAsia="zh-CN"/>
        </w:rPr>
        <w:t>}</w:t>
      </w:r>
    </w:p>
    <w:p w:rsidR="0088486B" w:rsidRPr="0088486B" w:rsidRDefault="0088486B" w:rsidP="0088486B">
      <w:pPr>
        <w:pStyle w:val="BodyText"/>
        <w:rPr>
          <w:rFonts w:ascii="Verdana" w:hAnsi="Verdana"/>
        </w:rPr>
      </w:pPr>
      <w:r w:rsidRPr="0088486B">
        <w:rPr>
          <w:rFonts w:ascii="Verdana" w:hAnsi="Verdana"/>
        </w:rPr>
        <w:t>And the production code:</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b/>
          <w:bCs/>
          <w:color w:val="7F0055"/>
          <w:sz w:val="16"/>
          <w:lang w:val="en-US" w:eastAsia="zh-CN"/>
        </w:rPr>
        <w:t>static</w:t>
      </w: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void</w:t>
      </w: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000000"/>
          <w:sz w:val="16"/>
          <w:lang w:val="en-US" w:eastAsia="zh-CN"/>
        </w:rPr>
        <w:t>sendGetVersionRsp</w:t>
      </w:r>
      <w:proofErr w:type="spellEnd"/>
      <w:r w:rsidRPr="0088486B">
        <w:rPr>
          <w:rFonts w:ascii="Courier New" w:hAnsi="Courier New" w:cs="Courier New"/>
          <w:color w:val="000000"/>
          <w:sz w:val="16"/>
          <w:lang w:val="en-US" w:eastAsia="zh-CN"/>
        </w:rPr>
        <w:t xml:space="preserve">( </w:t>
      </w:r>
      <w:r w:rsidRPr="0088486B">
        <w:rPr>
          <w:rFonts w:ascii="Courier New" w:hAnsi="Courier New" w:cs="Courier New"/>
          <w:color w:val="005032"/>
          <w:sz w:val="16"/>
          <w:lang w:val="en-US" w:eastAsia="zh-CN"/>
        </w:rPr>
        <w:t>U16</w:t>
      </w:r>
      <w:r w:rsidRPr="0088486B">
        <w:rPr>
          <w:rFonts w:ascii="Courier New" w:hAnsi="Courier New" w:cs="Courier New"/>
          <w:color w:val="000000"/>
          <w:sz w:val="16"/>
          <w:lang w:val="en-US" w:eastAsia="zh-CN"/>
        </w:rPr>
        <w:t xml:space="preserve"> major, </w:t>
      </w:r>
      <w:r w:rsidRPr="0088486B">
        <w:rPr>
          <w:rFonts w:ascii="Courier New" w:hAnsi="Courier New" w:cs="Courier New"/>
          <w:color w:val="005032"/>
          <w:sz w:val="16"/>
          <w:lang w:val="en-US" w:eastAsia="zh-CN"/>
        </w:rPr>
        <w:t>U16</w:t>
      </w:r>
      <w:r w:rsidRPr="0088486B">
        <w:rPr>
          <w:rFonts w:ascii="Courier New" w:hAnsi="Courier New" w:cs="Courier New"/>
          <w:color w:val="000000"/>
          <w:sz w:val="16"/>
          <w:lang w:val="en-US" w:eastAsia="zh-CN"/>
        </w:rPr>
        <w:t xml:space="preserve"> minor, </w:t>
      </w:r>
      <w:r w:rsidRPr="0088486B">
        <w:rPr>
          <w:rFonts w:ascii="Courier New" w:hAnsi="Courier New" w:cs="Courier New"/>
          <w:color w:val="005032"/>
          <w:sz w:val="16"/>
          <w:lang w:val="en-US" w:eastAsia="zh-CN"/>
        </w:rPr>
        <w:t>U16</w:t>
      </w: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buildNumber</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SIZEOF_TX_MESSAGE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RadioMessageVersion</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uhfAlloc</w:t>
      </w:r>
      <w:proofErr w:type="spellEnd"/>
      <w:r w:rsidRPr="0088486B">
        <w:rPr>
          <w:rFonts w:ascii="Courier New" w:hAnsi="Courier New" w:cs="Courier New"/>
          <w:color w:val="000000"/>
          <w:sz w:val="16"/>
          <w:lang w:val="en-US" w:eastAsia="zh-CN"/>
        </w:rPr>
        <w:t>( SIZEOF_TX_MESSAGE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if</w:t>
      </w:r>
      <w:r w:rsidRPr="0088486B">
        <w:rPr>
          <w:rFonts w:ascii="Courier New" w:hAnsi="Courier New" w:cs="Courier New"/>
          <w:color w:val="000000"/>
          <w:sz w:val="16"/>
          <w:lang w:val="en-US" w:eastAsia="zh-CN"/>
        </w:rPr>
        <w:t xml:space="preserve"> ( NULL !=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-&gt;</w:t>
      </w:r>
      <w:proofErr w:type="spellStart"/>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r w:rsidRPr="0088486B">
        <w:rPr>
          <w:rFonts w:ascii="Courier New" w:hAnsi="Courier New" w:cs="Courier New"/>
          <w:i/>
          <w:iCs/>
          <w:color w:val="0000C0"/>
          <w:sz w:val="16"/>
          <w:lang w:val="en-US" w:eastAsia="zh-CN"/>
        </w:rPr>
        <w:t>RADIO_MSG_ID__GET_VERSION_RSP</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-&gt;</w:t>
      </w:r>
      <w:proofErr w:type="spellStart"/>
      <w:r w:rsidRPr="0088486B">
        <w:rPr>
          <w:rFonts w:ascii="Courier New" w:hAnsi="Courier New" w:cs="Courier New"/>
          <w:color w:val="0000C0"/>
          <w:sz w:val="16"/>
          <w:lang w:val="en-US" w:eastAsia="zh-CN"/>
        </w:rPr>
        <w:t>u</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ver</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major</w:t>
      </w:r>
      <w:proofErr w:type="spellEnd"/>
      <w:r w:rsidRPr="0088486B">
        <w:rPr>
          <w:rFonts w:ascii="Courier New" w:hAnsi="Courier New" w:cs="Courier New"/>
          <w:color w:val="000000"/>
          <w:sz w:val="16"/>
          <w:lang w:val="en-US" w:eastAsia="zh-CN"/>
        </w:rPr>
        <w:t xml:space="preserve">       = major;</w:t>
      </w:r>
    </w:p>
    <w:p w:rsidR="0088486B" w:rsidRPr="008146C8"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eastAsia="zh-CN"/>
        </w:rPr>
      </w:pPr>
      <w:r w:rsidRPr="0088486B">
        <w:rPr>
          <w:rFonts w:ascii="Courier New" w:hAnsi="Courier New" w:cs="Courier New"/>
          <w:color w:val="000000"/>
          <w:sz w:val="16"/>
          <w:lang w:val="en-US" w:eastAsia="zh-CN"/>
        </w:rPr>
        <w:t xml:space="preserve">        </w:t>
      </w:r>
      <w:r w:rsidRPr="008146C8">
        <w:rPr>
          <w:rFonts w:ascii="Courier New" w:hAnsi="Courier New" w:cs="Courier New"/>
          <w:color w:val="000000"/>
          <w:sz w:val="16"/>
          <w:lang w:eastAsia="zh-CN"/>
        </w:rPr>
        <w:t>txMsg-&gt;</w:t>
      </w:r>
      <w:r w:rsidRPr="008146C8">
        <w:rPr>
          <w:rFonts w:ascii="Courier New" w:hAnsi="Courier New" w:cs="Courier New"/>
          <w:color w:val="0000C0"/>
          <w:sz w:val="16"/>
          <w:lang w:eastAsia="zh-CN"/>
        </w:rPr>
        <w:t>u</w:t>
      </w:r>
      <w:r w:rsidRPr="008146C8">
        <w:rPr>
          <w:rFonts w:ascii="Courier New" w:hAnsi="Courier New" w:cs="Courier New"/>
          <w:color w:val="000000"/>
          <w:sz w:val="16"/>
          <w:lang w:eastAsia="zh-CN"/>
        </w:rPr>
        <w:t>.</w:t>
      </w:r>
      <w:r w:rsidRPr="008146C8">
        <w:rPr>
          <w:rFonts w:ascii="Courier New" w:hAnsi="Courier New" w:cs="Courier New"/>
          <w:color w:val="0000C0"/>
          <w:sz w:val="16"/>
          <w:lang w:eastAsia="zh-CN"/>
        </w:rPr>
        <w:t>ver</w:t>
      </w:r>
      <w:r w:rsidRPr="008146C8">
        <w:rPr>
          <w:rFonts w:ascii="Courier New" w:hAnsi="Courier New" w:cs="Courier New"/>
          <w:color w:val="000000"/>
          <w:sz w:val="16"/>
          <w:lang w:eastAsia="zh-CN"/>
        </w:rPr>
        <w:t>.</w:t>
      </w:r>
      <w:r w:rsidRPr="008146C8">
        <w:rPr>
          <w:rFonts w:ascii="Courier New" w:hAnsi="Courier New" w:cs="Courier New"/>
          <w:color w:val="0000C0"/>
          <w:sz w:val="16"/>
          <w:lang w:eastAsia="zh-CN"/>
        </w:rPr>
        <w:t>minor</w:t>
      </w:r>
      <w:r w:rsidRPr="008146C8">
        <w:rPr>
          <w:rFonts w:ascii="Courier New" w:hAnsi="Courier New" w:cs="Courier New"/>
          <w:color w:val="000000"/>
          <w:sz w:val="16"/>
          <w:lang w:eastAsia="zh-CN"/>
        </w:rPr>
        <w:t xml:space="preserve">       = minor;</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146C8">
        <w:rPr>
          <w:rFonts w:ascii="Courier New" w:hAnsi="Courier New" w:cs="Courier New"/>
          <w:color w:val="000000"/>
          <w:sz w:val="16"/>
          <w:lang w:eastAsia="zh-CN"/>
        </w:rPr>
        <w:t xml:space="preserve">        </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-&gt;</w:t>
      </w:r>
      <w:proofErr w:type="spellStart"/>
      <w:r w:rsidRPr="0088486B">
        <w:rPr>
          <w:rFonts w:ascii="Courier New" w:hAnsi="Courier New" w:cs="Courier New"/>
          <w:color w:val="0000C0"/>
          <w:sz w:val="16"/>
          <w:lang w:val="en-US" w:eastAsia="zh-CN"/>
        </w:rPr>
        <w:t>u</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ver</w:t>
      </w:r>
      <w:r w:rsidRPr="0088486B">
        <w:rPr>
          <w:rFonts w:ascii="Courier New" w:hAnsi="Courier New" w:cs="Courier New"/>
          <w:color w:val="000000"/>
          <w:sz w:val="16"/>
          <w:lang w:val="en-US" w:eastAsia="zh-CN"/>
        </w:rPr>
        <w:t>.</w:t>
      </w:r>
      <w:r w:rsidRPr="0088486B">
        <w:rPr>
          <w:rFonts w:ascii="Courier New" w:hAnsi="Courier New" w:cs="Courier New"/>
          <w:color w:val="0000C0"/>
          <w:sz w:val="16"/>
          <w:lang w:val="en-US" w:eastAsia="zh-CN"/>
        </w:rPr>
        <w:t>buildNumber</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buildNumber</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uhfTx</w:t>
      </w:r>
      <w:proofErr w:type="spellEnd"/>
      <w:r w:rsidRPr="0088486B">
        <w:rPr>
          <w:rFonts w:ascii="Courier New" w:hAnsi="Courier New" w:cs="Courier New"/>
          <w:color w:val="000000"/>
          <w:sz w:val="16"/>
          <w:lang w:val="en-US" w:eastAsia="zh-CN"/>
        </w:rPr>
        <w:t>( SIZEOF_TX_MESSAGE,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w:t>
      </w:r>
      <w:proofErr w:type="spellStart"/>
      <w:r w:rsidRPr="0088486B">
        <w:rPr>
          <w:rFonts w:ascii="Courier New" w:hAnsi="Courier New" w:cs="Courier New"/>
          <w:color w:val="000000"/>
          <w:sz w:val="16"/>
          <w:lang w:val="en-US" w:eastAsia="zh-CN"/>
        </w:rPr>
        <w:t>txMsg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b/>
          <w:bCs/>
          <w:color w:val="7F0055"/>
          <w:sz w:val="16"/>
          <w:lang w:val="en-US" w:eastAsia="zh-CN"/>
        </w:rPr>
        <w:t>static</w:t>
      </w: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void</w:t>
      </w: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000000"/>
          <w:sz w:val="16"/>
          <w:lang w:val="en-US" w:eastAsia="zh-CN"/>
        </w:rPr>
        <w:t>rxCallback</w:t>
      </w:r>
      <w:proofErr w:type="spellEnd"/>
      <w:r w:rsidRPr="0088486B">
        <w:rPr>
          <w:rFonts w:ascii="Courier New" w:hAnsi="Courier New" w:cs="Courier New"/>
          <w:color w:val="000000"/>
          <w:sz w:val="16"/>
          <w:lang w:val="en-US" w:eastAsia="zh-CN"/>
        </w:rPr>
        <w:t xml:space="preserv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 xml:space="preserve"> length,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 xml:space="preserve"> * 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*)message;</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icAssert</w:t>
      </w:r>
      <w:proofErr w:type="spellEnd"/>
      <w:r w:rsidRPr="0088486B">
        <w:rPr>
          <w:rFonts w:ascii="Courier New" w:hAnsi="Courier New" w:cs="Courier New"/>
          <w:color w:val="000000"/>
          <w:sz w:val="16"/>
          <w:lang w:val="en-US" w:eastAsia="zh-CN"/>
        </w:rPr>
        <w:t>( 0 &lt; length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icAssertNotNull</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switch</w:t>
      </w:r>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-&gt;</w:t>
      </w:r>
      <w:proofErr w:type="spellStart"/>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case</w:t>
      </w:r>
      <w:r w:rsidRPr="0088486B">
        <w:rPr>
          <w:rFonts w:ascii="Courier New" w:hAnsi="Courier New" w:cs="Courier New"/>
          <w:color w:val="000000"/>
          <w:sz w:val="16"/>
          <w:lang w:val="en-US" w:eastAsia="zh-CN"/>
        </w:rPr>
        <w:t xml:space="preserve"> </w:t>
      </w:r>
      <w:r w:rsidRPr="0088486B">
        <w:rPr>
          <w:rFonts w:ascii="Courier New" w:hAnsi="Courier New" w:cs="Courier New"/>
          <w:i/>
          <w:iCs/>
          <w:color w:val="0000C0"/>
          <w:sz w:val="16"/>
          <w:lang w:val="en-US" w:eastAsia="zh-CN"/>
        </w:rPr>
        <w:t>RADIO_MSG_ID__GET_VERSION_REQ</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sendGetVersionRsp</w:t>
      </w:r>
      <w:proofErr w:type="spellEnd"/>
      <w:r w:rsidRPr="0088486B">
        <w:rPr>
          <w:rFonts w:ascii="Courier New" w:hAnsi="Courier New" w:cs="Courier New"/>
          <w:color w:val="000000"/>
          <w:sz w:val="16"/>
          <w:lang w:val="en-US" w:eastAsia="zh-CN"/>
        </w:rPr>
        <w:t>( VERSION_MAJOR, VERSION_MINOR, VERSION_BUILD_NUMBER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break</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default</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sendRadioResult</w:t>
      </w:r>
      <w:proofErr w:type="spellEnd"/>
      <w:r w:rsidRPr="0088486B">
        <w:rPr>
          <w:rFonts w:ascii="Courier New" w:hAnsi="Courier New" w:cs="Courier New"/>
          <w:color w:val="000000"/>
          <w:sz w:val="16"/>
          <w:lang w:val="en-US" w:eastAsia="zh-CN"/>
        </w:rPr>
        <w:t xml:space="preserve">( </w:t>
      </w:r>
      <w:r w:rsidRPr="0088486B">
        <w:rPr>
          <w:rFonts w:ascii="Courier New" w:hAnsi="Courier New" w:cs="Courier New"/>
          <w:i/>
          <w:iCs/>
          <w:color w:val="0000C0"/>
          <w:sz w:val="16"/>
          <w:lang w:val="en-US" w:eastAsia="zh-CN"/>
        </w:rPr>
        <w:t>RADIO_MSG_RES__UNKOWN_MSG_ID</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break</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uhfFree</w:t>
      </w:r>
      <w:proofErr w:type="spellEnd"/>
      <w:r w:rsidRPr="0088486B">
        <w:rPr>
          <w:rFonts w:ascii="Courier New" w:hAnsi="Courier New" w:cs="Courier New"/>
          <w:color w:val="000000"/>
          <w:sz w:val="16"/>
          <w:lang w:val="en-US" w:eastAsia="zh-CN"/>
        </w:rPr>
        <w:t>(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Default="0088486B" w:rsidP="0088486B">
      <w:pPr>
        <w:rPr>
          <w:lang w:val="en-GB"/>
        </w:rPr>
      </w:pPr>
      <w:r>
        <w:rPr>
          <w:lang w:val="en-GB"/>
        </w:rPr>
        <w:t xml:space="preserve">To do this we also added a </w:t>
      </w:r>
      <w:proofErr w:type="spellStart"/>
      <w:r>
        <w:rPr>
          <w:lang w:val="en-GB"/>
        </w:rPr>
        <w:t>version.h</w:t>
      </w:r>
      <w:proofErr w:type="spellEnd"/>
      <w:r>
        <w:rPr>
          <w:lang w:val="en-GB"/>
        </w:rPr>
        <w:t xml:space="preserve"> file that is shared between the test and the production code, this to allow for updated values while still testing the logic.</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88486B">
        <w:rPr>
          <w:rFonts w:ascii="Courier New" w:hAnsi="Courier New" w:cs="Courier New"/>
          <w:color w:val="000000"/>
          <w:sz w:val="16"/>
          <w:szCs w:val="16"/>
          <w:lang w:val="en-US"/>
        </w:rPr>
        <w:t>#define VERSION_MAJOR         ( 0x1234 )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88486B">
        <w:rPr>
          <w:rFonts w:ascii="Courier New" w:hAnsi="Courier New" w:cs="Courier New"/>
          <w:color w:val="000000"/>
          <w:sz w:val="16"/>
          <w:szCs w:val="16"/>
          <w:lang w:val="en-US"/>
        </w:rPr>
        <w:t>#define VERSION_MINOR         ( 0x4567 )</w:t>
      </w:r>
    </w:p>
    <w:p w:rsidR="0088486B" w:rsidRPr="00142350" w:rsidRDefault="0088486B" w:rsidP="0088486B">
      <w:pPr>
        <w:pBdr>
          <w:top w:val="single" w:sz="4" w:space="1" w:color="auto"/>
          <w:left w:val="single" w:sz="4" w:space="4" w:color="auto"/>
          <w:bottom w:val="single" w:sz="4" w:space="1" w:color="auto"/>
          <w:right w:val="single" w:sz="4" w:space="4" w:color="auto"/>
        </w:pBdr>
        <w:rPr>
          <w:sz w:val="16"/>
          <w:szCs w:val="16"/>
          <w:lang w:val="en-GB"/>
        </w:rPr>
      </w:pPr>
      <w:r w:rsidRPr="00727432">
        <w:rPr>
          <w:rFonts w:ascii="Courier New" w:hAnsi="Courier New" w:cs="Courier New"/>
          <w:color w:val="000000"/>
          <w:sz w:val="16"/>
          <w:szCs w:val="16"/>
          <w:lang w:val="en-GB"/>
        </w:rPr>
        <w:t>#define</w:t>
      </w:r>
      <w:r w:rsidRPr="00142350">
        <w:rPr>
          <w:rFonts w:ascii="Courier New" w:hAnsi="Courier New" w:cs="Courier New"/>
          <w:color w:val="000000"/>
          <w:sz w:val="16"/>
          <w:szCs w:val="16"/>
          <w:lang w:val="en-GB"/>
        </w:rPr>
        <w:t xml:space="preserve"> VERSION_BUILD_NUMBER  ( 0x89ab )</w:t>
      </w:r>
    </w:p>
    <w:p w:rsidR="0088486B" w:rsidRDefault="0088486B" w:rsidP="0088486B">
      <w:pPr>
        <w:rPr>
          <w:lang w:val="en-GB"/>
        </w:rPr>
      </w:pPr>
      <w:r>
        <w:rPr>
          <w:lang w:val="en-GB"/>
        </w:rPr>
        <w:t xml:space="preserve">(Current state of the code: </w:t>
      </w:r>
      <w:hyperlink r:id="rId30" w:history="1">
        <w:r w:rsidR="00AB40C1">
          <w:rPr>
            <w:rStyle w:val="Hyperlink"/>
            <w:lang w:val="en-GB"/>
          </w:rPr>
          <w:t>https://svn.assaabloy.net:8080/svn</w:t>
        </w:r>
        <w:r w:rsidRPr="00CD6E10">
          <w:rPr>
            <w:rStyle w:val="Hyperlink"/>
            <w:lang w:val="en-GB"/>
          </w:rPr>
          <w:t>/mbs/projects/education/unitTestTutorial/radioHandlerTutorial/branches/7_noAssertOnNullAlloc_codeCoverage</w:t>
        </w:r>
      </w:hyperlink>
      <w:r>
        <w:rPr>
          <w:lang w:val="en-GB"/>
        </w:rPr>
        <w:t>)</w:t>
      </w:r>
    </w:p>
    <w:p w:rsidR="00C30A23" w:rsidRPr="00C30A23" w:rsidRDefault="00C30A23" w:rsidP="00C30A23">
      <w:pPr>
        <w:rPr>
          <w:lang w:val="en-GB"/>
        </w:rPr>
      </w:pPr>
    </w:p>
    <w:p w:rsidR="00C30A23" w:rsidRDefault="0088486B" w:rsidP="0088486B">
      <w:pPr>
        <w:pStyle w:val="Heading2"/>
        <w:rPr>
          <w:lang w:val="en-GB"/>
        </w:rPr>
      </w:pPr>
      <w:bookmarkStart w:id="116" w:name="_Toc366477275"/>
      <w:r>
        <w:rPr>
          <w:lang w:val="en-GB"/>
        </w:rPr>
        <w:lastRenderedPageBreak/>
        <w:t>Code Coverage</w:t>
      </w:r>
      <w:bookmarkEnd w:id="116"/>
    </w:p>
    <w:p w:rsidR="0088486B" w:rsidRPr="0088486B" w:rsidRDefault="0088486B" w:rsidP="0088486B">
      <w:pPr>
        <w:pStyle w:val="BodyText"/>
        <w:rPr>
          <w:rFonts w:ascii="Verdana" w:hAnsi="Verdana"/>
        </w:rPr>
      </w:pPr>
      <w:r w:rsidRPr="0088486B">
        <w:rPr>
          <w:rFonts w:ascii="Verdana" w:hAnsi="Verdana"/>
        </w:rPr>
        <w:t xml:space="preserve">The test system can generate a code coverage report. That is which rows and decisions in the DUT that has been executed during the test run. To generate this test run the make target </w:t>
      </w:r>
      <w:proofErr w:type="spellStart"/>
      <w:r w:rsidRPr="0088486B">
        <w:rPr>
          <w:rFonts w:ascii="Verdana" w:hAnsi="Verdana"/>
        </w:rPr>
        <w:t>icTest_coverage</w:t>
      </w:r>
      <w:proofErr w:type="spellEnd"/>
      <w:r w:rsidRPr="0088486B">
        <w:rPr>
          <w:rFonts w:ascii="Verdana" w:hAnsi="Verdana"/>
        </w:rPr>
        <w:t>.</w:t>
      </w:r>
    </w:p>
    <w:p w:rsidR="0088486B" w:rsidRPr="0088486B" w:rsidRDefault="0088486B" w:rsidP="0088486B">
      <w:pPr>
        <w:pStyle w:val="BodyText"/>
        <w:rPr>
          <w:rFonts w:ascii="Verdana" w:hAnsi="Verdana"/>
        </w:rPr>
      </w:pPr>
      <w:r w:rsidRPr="0088486B">
        <w:rPr>
          <w:rFonts w:ascii="Verdana" w:hAnsi="Verdana"/>
        </w:rPr>
        <w:t>The result is located in the output directory, for MBS projects: _output/_icTest_output/coverage/coverage.html. open it up in a web-browser</w:t>
      </w:r>
    </w:p>
    <w:p w:rsidR="0088486B" w:rsidRDefault="0088486B" w:rsidP="0088486B">
      <w:pPr>
        <w:pStyle w:val="BodyText"/>
      </w:pPr>
      <w:r>
        <w:rPr>
          <w:noProof/>
          <w:lang w:val="sv-SE"/>
        </w:rPr>
        <w:drawing>
          <wp:inline distT="0" distB="0" distL="0" distR="0">
            <wp:extent cx="5752465" cy="1956435"/>
            <wp:effectExtent l="1905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srcRect/>
                    <a:stretch>
                      <a:fillRect/>
                    </a:stretch>
                  </pic:blipFill>
                  <pic:spPr bwMode="auto">
                    <a:xfrm>
                      <a:off x="0" y="0"/>
                      <a:ext cx="5752465" cy="1956435"/>
                    </a:xfrm>
                    <a:prstGeom prst="rect">
                      <a:avLst/>
                    </a:prstGeom>
                    <a:noFill/>
                    <a:ln w="9525">
                      <a:noFill/>
                      <a:miter lim="800000"/>
                      <a:headEnd/>
                      <a:tailEnd/>
                    </a:ln>
                  </pic:spPr>
                </pic:pic>
              </a:graphicData>
            </a:graphic>
          </wp:inline>
        </w:drawing>
      </w:r>
    </w:p>
    <w:p w:rsidR="0088486B" w:rsidRPr="0088486B" w:rsidRDefault="0088486B" w:rsidP="0088486B">
      <w:pPr>
        <w:pStyle w:val="BodyText"/>
        <w:rPr>
          <w:rFonts w:ascii="Verdana" w:hAnsi="Verdana"/>
        </w:rPr>
      </w:pPr>
      <w:r w:rsidRPr="0088486B">
        <w:rPr>
          <w:rFonts w:ascii="Verdana" w:hAnsi="Verdana"/>
        </w:rPr>
        <w:t xml:space="preserve">It looks rather good, but there is one decision branch that we have left untested. Can you guess which? Klick on the link radio/implementation and then on </w:t>
      </w:r>
      <w:proofErr w:type="spellStart"/>
      <w:r w:rsidRPr="0088486B">
        <w:rPr>
          <w:rFonts w:ascii="Verdana" w:hAnsi="Verdana"/>
        </w:rPr>
        <w:t>radioHandler.c</w:t>
      </w:r>
      <w:proofErr w:type="spellEnd"/>
      <w:r w:rsidRPr="0088486B">
        <w:rPr>
          <w:rFonts w:ascii="Verdana" w:hAnsi="Verdana"/>
        </w:rPr>
        <w:t xml:space="preserve"> and it will become obvious.</w:t>
      </w:r>
    </w:p>
    <w:p w:rsidR="0088486B" w:rsidRPr="0088486B" w:rsidRDefault="0088486B" w:rsidP="0088486B">
      <w:pPr>
        <w:rPr>
          <w:lang w:val="en-GB"/>
        </w:rPr>
      </w:pPr>
      <w:r>
        <w:rPr>
          <w:noProof/>
        </w:rPr>
        <w:drawing>
          <wp:inline distT="0" distB="0" distL="0" distR="0">
            <wp:extent cx="5752465" cy="2966720"/>
            <wp:effectExtent l="1905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5752465" cy="2966720"/>
                    </a:xfrm>
                    <a:prstGeom prst="rect">
                      <a:avLst/>
                    </a:prstGeom>
                    <a:noFill/>
                    <a:ln w="9525">
                      <a:noFill/>
                      <a:miter lim="800000"/>
                      <a:headEnd/>
                      <a:tailEnd/>
                    </a:ln>
                  </pic:spPr>
                </pic:pic>
              </a:graphicData>
            </a:graphic>
          </wp:inline>
        </w:drawing>
      </w:r>
    </w:p>
    <w:p w:rsidR="00C30A23" w:rsidRDefault="00C30A23" w:rsidP="00C30A23">
      <w:pPr>
        <w:rPr>
          <w:lang w:val="en-GB"/>
        </w:rPr>
      </w:pPr>
    </w:p>
    <w:p w:rsidR="0088486B" w:rsidRPr="0088486B" w:rsidRDefault="0088486B" w:rsidP="0088486B">
      <w:pPr>
        <w:rPr>
          <w:lang w:val="en-GB"/>
        </w:rPr>
      </w:pPr>
      <w:r w:rsidRPr="0088486B">
        <w:rPr>
          <w:lang w:val="en-GB"/>
        </w:rPr>
        <w:t xml:space="preserve">We have not tested the </w:t>
      </w:r>
      <w:proofErr w:type="spellStart"/>
      <w:r w:rsidRPr="0088486B">
        <w:rPr>
          <w:lang w:val="en-GB"/>
        </w:rPr>
        <w:t>uhfAlloc</w:t>
      </w:r>
      <w:proofErr w:type="spellEnd"/>
      <w:r w:rsidRPr="0088486B">
        <w:rPr>
          <w:lang w:val="en-GB"/>
        </w:rPr>
        <w:t xml:space="preserve"> returned NULL handling of the code. Is this important? Yes, this is an important aspect of the stability of the final code. If the if statement is removed in a coming maintenance then there is nothing that checks this. </w:t>
      </w:r>
    </w:p>
    <w:p w:rsidR="0088486B" w:rsidRPr="0088486B" w:rsidRDefault="0088486B" w:rsidP="0088486B">
      <w:pPr>
        <w:rPr>
          <w:lang w:val="en-GB"/>
        </w:rPr>
      </w:pPr>
      <w:r w:rsidRPr="0088486B">
        <w:rPr>
          <w:lang w:val="en-GB"/>
        </w:rPr>
        <w:t>The numbers to the left are line numbers, the [+-] is decision branch execution and de next column with numbers tells how many times a certain row has been executed.</w:t>
      </w:r>
    </w:p>
    <w:p w:rsidR="00C30A23" w:rsidRPr="00C30A23" w:rsidRDefault="00C30A23" w:rsidP="00C30A23">
      <w:pPr>
        <w:rPr>
          <w:lang w:val="en-GB"/>
        </w:rPr>
      </w:pPr>
    </w:p>
    <w:p w:rsidR="007529B9" w:rsidRDefault="0088486B" w:rsidP="0088486B">
      <w:pPr>
        <w:pStyle w:val="Heading2"/>
        <w:rPr>
          <w:lang w:val="en-GB"/>
        </w:rPr>
      </w:pPr>
      <w:bookmarkStart w:id="117" w:name="_Toc366477276"/>
      <w:r>
        <w:rPr>
          <w:lang w:val="en-GB"/>
        </w:rPr>
        <w:lastRenderedPageBreak/>
        <w:t>Data Driven Testing</w:t>
      </w:r>
      <w:bookmarkEnd w:id="117"/>
    </w:p>
    <w:p w:rsidR="0088486B" w:rsidRPr="0088486B" w:rsidRDefault="0088486B" w:rsidP="0088486B">
      <w:pPr>
        <w:pStyle w:val="BodyText"/>
        <w:rPr>
          <w:rFonts w:ascii="Verdana" w:hAnsi="Verdana"/>
        </w:rPr>
      </w:pPr>
      <w:r w:rsidRPr="0088486B">
        <w:rPr>
          <w:rFonts w:ascii="Verdana" w:hAnsi="Verdana"/>
        </w:rPr>
        <w:t>We’ll add another test to check for this null handling.</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TEST_FUNCTION( </w:t>
      </w:r>
      <w:r w:rsidRPr="0088486B">
        <w:rPr>
          <w:rFonts w:ascii="Courier New" w:hAnsi="Courier New" w:cs="Courier New"/>
          <w:b/>
          <w:bCs/>
          <w:color w:val="000000"/>
          <w:sz w:val="16"/>
          <w:lang w:val="en-US" w:eastAsia="zh-CN"/>
        </w:rPr>
        <w:t>when_receiving_a_getVersion_message__and_a_result_message_could_not_be_allocated__drop_message_silently</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000000"/>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SIZEOF_VERSION_MESSAGE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RadioMessageVersion</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SIZEOF_REQUEST_MESSAGE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r w:rsidRPr="0088486B">
        <w:rPr>
          <w:rFonts w:ascii="Courier New" w:hAnsi="Courier New" w:cs="Courier New"/>
          <w:i/>
          <w:iCs/>
          <w:color w:val="0000C0"/>
          <w:sz w:val="16"/>
          <w:lang w:val="en-US" w:eastAsia="zh-CN"/>
        </w:rPr>
        <w:t>RADIO_MSG_ID__GET_VERSION_REQ</w:t>
      </w: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uhfAlloc</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icdTestParamImmediate</w:t>
      </w:r>
      <w:proofErr w:type="spellEnd"/>
      <w:r w:rsidRPr="0088486B">
        <w:rPr>
          <w:rFonts w:ascii="Courier New" w:hAnsi="Courier New" w:cs="Courier New"/>
          <w:color w:val="000000"/>
          <w:sz w:val="16"/>
          <w:lang w:val="en-US" w:eastAsia="zh-CN"/>
        </w:rPr>
        <w:t>( 0, SIZEOF_VERSION_MESSAGE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icdTestReturnValue</w:t>
      </w:r>
      <w:proofErr w:type="spellEnd"/>
      <w:r w:rsidRPr="0088486B">
        <w:rPr>
          <w:rFonts w:ascii="Courier New" w:hAnsi="Courier New" w:cs="Courier New"/>
          <w:color w:val="000000"/>
          <w:sz w:val="16"/>
          <w:lang w:val="en-US" w:eastAsia="zh-CN"/>
        </w:rPr>
        <w:t>( NULL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uhfFree</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icdTestParamPtrValue</w:t>
      </w:r>
      <w:proofErr w:type="spellEnd"/>
      <w:r w:rsidRPr="0088486B">
        <w:rPr>
          <w:rFonts w:ascii="Courier New" w:hAnsi="Courier New" w:cs="Courier New"/>
          <w:color w:val="000000"/>
          <w:sz w:val="16"/>
          <w:lang w:val="en-US" w:eastAsia="zh-CN"/>
        </w:rPr>
        <w:t>( 0, &amp;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uhfRxCb</w:t>
      </w:r>
      <w:proofErr w:type="spellEnd"/>
      <w:r w:rsidRPr="0088486B">
        <w:rPr>
          <w:rFonts w:ascii="Courier New" w:hAnsi="Courier New" w:cs="Courier New"/>
          <w:color w:val="000000"/>
          <w:sz w:val="16"/>
          <w:lang w:val="en-US" w:eastAsia="zh-CN"/>
        </w:rPr>
        <w:t>( SIZEOF_REQUEST_MESSAGE,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571132" w:rsidRDefault="0088486B" w:rsidP="0088486B">
      <w:pPr>
        <w:pStyle w:val="BodyText"/>
        <w:pBdr>
          <w:top w:val="single" w:sz="4" w:space="1" w:color="auto"/>
          <w:left w:val="single" w:sz="4" w:space="4" w:color="auto"/>
          <w:bottom w:val="single" w:sz="4" w:space="1" w:color="auto"/>
          <w:right w:val="single" w:sz="4" w:space="4" w:color="auto"/>
        </w:pBdr>
        <w:rPr>
          <w:sz w:val="16"/>
        </w:rPr>
      </w:pPr>
      <w:r w:rsidRPr="005324B3">
        <w:rPr>
          <w:rFonts w:ascii="Courier New" w:hAnsi="Courier New" w:cs="Courier New"/>
          <w:color w:val="000000"/>
          <w:sz w:val="16"/>
          <w:lang w:eastAsia="zh-CN"/>
        </w:rPr>
        <w:t>}</w:t>
      </w:r>
    </w:p>
    <w:p w:rsidR="0088486B" w:rsidRDefault="0088486B" w:rsidP="0088486B">
      <w:pPr>
        <w:rPr>
          <w:lang w:val="en-GB"/>
        </w:rPr>
      </w:pPr>
      <w:proofErr w:type="spellStart"/>
      <w:r>
        <w:rPr>
          <w:lang w:val="en-GB"/>
        </w:rPr>
        <w:t>Whats</w:t>
      </w:r>
      <w:proofErr w:type="spellEnd"/>
      <w:r>
        <w:rPr>
          <w:lang w:val="en-GB"/>
        </w:rPr>
        <w:t xml:space="preserve"> that smell? </w:t>
      </w:r>
      <w:proofErr w:type="spellStart"/>
      <w:r>
        <w:rPr>
          <w:lang w:val="en-GB"/>
        </w:rPr>
        <w:t>Ohh</w:t>
      </w:r>
      <w:proofErr w:type="spellEnd"/>
      <w:r>
        <w:rPr>
          <w:lang w:val="en-GB"/>
        </w:rPr>
        <w:t xml:space="preserve"> could it be the duplicated code that is starting to grow?</w:t>
      </w:r>
    </w:p>
    <w:p w:rsidR="0088486B" w:rsidRDefault="0088486B" w:rsidP="0088486B">
      <w:pPr>
        <w:rPr>
          <w:lang w:val="en-GB"/>
        </w:rPr>
      </w:pPr>
      <w:r>
        <w:rPr>
          <w:lang w:val="en-GB"/>
        </w:rPr>
        <w:t xml:space="preserve">A good reference to </w:t>
      </w:r>
      <w:proofErr w:type="spellStart"/>
      <w:r>
        <w:rPr>
          <w:lang w:val="en-GB"/>
        </w:rPr>
        <w:t>codesmells</w:t>
      </w:r>
      <w:proofErr w:type="spellEnd"/>
      <w:r>
        <w:rPr>
          <w:lang w:val="en-GB"/>
        </w:rPr>
        <w:t xml:space="preserve"> is [</w:t>
      </w:r>
      <w:r w:rsidR="00C651F9">
        <w:rPr>
          <w:lang w:val="en-GB"/>
        </w:rPr>
        <w:fldChar w:fldCharType="begin"/>
      </w:r>
      <w:r>
        <w:rPr>
          <w:lang w:val="en-GB"/>
        </w:rPr>
        <w:instrText xml:space="preserve"> REF _Ref293334434 \r \h </w:instrText>
      </w:r>
      <w:r w:rsidR="00C651F9">
        <w:rPr>
          <w:lang w:val="en-GB"/>
        </w:rPr>
      </w:r>
      <w:r w:rsidR="00C651F9">
        <w:rPr>
          <w:lang w:val="en-GB"/>
        </w:rPr>
        <w:fldChar w:fldCharType="separate"/>
      </w:r>
      <w:r w:rsidR="00DE3947">
        <w:rPr>
          <w:b/>
          <w:bCs/>
          <w:lang w:val="en-US"/>
        </w:rPr>
        <w:t>Error! Reference source not found.</w:t>
      </w:r>
      <w:r w:rsidR="00C651F9">
        <w:rPr>
          <w:lang w:val="en-GB"/>
        </w:rPr>
        <w:fldChar w:fldCharType="end"/>
      </w:r>
      <w:r>
        <w:rPr>
          <w:lang w:val="en-GB"/>
        </w:rPr>
        <w:t xml:space="preserve">], chapter 12 – refactoring. </w:t>
      </w:r>
    </w:p>
    <w:p w:rsidR="0088486B" w:rsidRDefault="0088486B" w:rsidP="0088486B">
      <w:pPr>
        <w:rPr>
          <w:lang w:val="en-GB"/>
        </w:rPr>
      </w:pPr>
      <w:r>
        <w:rPr>
          <w:lang w:val="en-GB"/>
        </w:rPr>
        <w:t>Yes certainly, the fingers got a little bit itchy the moment I used the copy/paste function just recently. Lets extract a helper function for the two tests handling “</w:t>
      </w:r>
      <w:proofErr w:type="spellStart"/>
      <w:r>
        <w:rPr>
          <w:lang w:val="en-GB"/>
        </w:rPr>
        <w:t>uhfAlloc</w:t>
      </w:r>
      <w:proofErr w:type="spellEnd"/>
      <w:r>
        <w:rPr>
          <w:lang w:val="en-GB"/>
        </w:rPr>
        <w:t xml:space="preserve"> returns null”. Meanwhile we discover that the test was checking the size parameter of the </w:t>
      </w:r>
      <w:proofErr w:type="spellStart"/>
      <w:r>
        <w:rPr>
          <w:lang w:val="en-GB"/>
        </w:rPr>
        <w:t>alloc</w:t>
      </w:r>
      <w:proofErr w:type="spellEnd"/>
      <w:r>
        <w:rPr>
          <w:lang w:val="en-GB"/>
        </w:rPr>
        <w:t xml:space="preserve"> call. This is already tested in the normal </w:t>
      </w:r>
      <w:proofErr w:type="spellStart"/>
      <w:r>
        <w:rPr>
          <w:lang w:val="en-GB"/>
        </w:rPr>
        <w:t>usecase</w:t>
      </w:r>
      <w:proofErr w:type="spellEnd"/>
      <w:r>
        <w:rPr>
          <w:lang w:val="en-GB"/>
        </w:rPr>
        <w:t xml:space="preserve"> and adds unnecessary complexity to this test, be gone!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b/>
          <w:bCs/>
          <w:color w:val="7F0055"/>
          <w:sz w:val="16"/>
          <w:lang w:val="en-US" w:eastAsia="zh-CN"/>
        </w:rPr>
        <w:t>static</w:t>
      </w: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void</w:t>
      </w: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000000"/>
          <w:sz w:val="16"/>
          <w:lang w:val="en-US" w:eastAsia="zh-CN"/>
        </w:rPr>
        <w:t>helper_result_could_not_be_allocated</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SIZEOF_REQUEST_MESSAGE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msgId</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uhfAlloc</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icdTestReturnValue</w:t>
      </w:r>
      <w:proofErr w:type="spellEnd"/>
      <w:r w:rsidRPr="0088486B">
        <w:rPr>
          <w:rFonts w:ascii="Courier New" w:hAnsi="Courier New" w:cs="Courier New"/>
          <w:color w:val="000000"/>
          <w:sz w:val="16"/>
          <w:lang w:val="en-US" w:eastAsia="zh-CN"/>
        </w:rPr>
        <w:t>( NULL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uhfFree</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icdTestParamPtrValue</w:t>
      </w:r>
      <w:proofErr w:type="spellEnd"/>
      <w:r w:rsidRPr="0088486B">
        <w:rPr>
          <w:rFonts w:ascii="Courier New" w:hAnsi="Courier New" w:cs="Courier New"/>
          <w:color w:val="000000"/>
          <w:sz w:val="16"/>
          <w:lang w:val="en-US" w:eastAsia="zh-CN"/>
        </w:rPr>
        <w:t>( 0, &amp;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uhfRxCb</w:t>
      </w:r>
      <w:proofErr w:type="spellEnd"/>
      <w:r w:rsidRPr="0088486B">
        <w:rPr>
          <w:rFonts w:ascii="Courier New" w:hAnsi="Courier New" w:cs="Courier New"/>
          <w:color w:val="000000"/>
          <w:sz w:val="16"/>
          <w:lang w:val="en-US" w:eastAsia="zh-CN"/>
        </w:rPr>
        <w:t>( SIZEOF_REQUEST_MESSAGE,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D23A72"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D23A72">
        <w:rPr>
          <w:rFonts w:ascii="Courier New" w:hAnsi="Courier New" w:cs="Courier New"/>
          <w:color w:val="000000"/>
          <w:sz w:val="16"/>
          <w:lang w:val="en-US" w:eastAsia="zh-CN"/>
        </w:rPr>
        <w:t>}</w:t>
      </w:r>
    </w:p>
    <w:p w:rsidR="0088486B" w:rsidRPr="00D23A72"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D23A72"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TEST_FUNCTION( </w:t>
      </w:r>
      <w:r w:rsidRPr="0088486B">
        <w:rPr>
          <w:rFonts w:ascii="Courier New" w:hAnsi="Courier New" w:cs="Courier New"/>
          <w:b/>
          <w:bCs/>
          <w:color w:val="000000"/>
          <w:sz w:val="16"/>
          <w:lang w:val="en-US" w:eastAsia="zh-CN"/>
        </w:rPr>
        <w:t>when_receiving_an_unkown_message__and_a_result_message_could_not_be_allocated__drop_message_silently</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helper_result_could_not_be_allocated</w:t>
      </w:r>
      <w:proofErr w:type="spellEnd"/>
      <w:r w:rsidRPr="0088486B">
        <w:rPr>
          <w:rFonts w:ascii="Courier New" w:hAnsi="Courier New" w:cs="Courier New"/>
          <w:color w:val="000000"/>
          <w:sz w:val="16"/>
          <w:lang w:val="en-US" w:eastAsia="zh-CN"/>
        </w:rPr>
        <w:t xml:space="preserve">( </w:t>
      </w:r>
      <w:r w:rsidRPr="0088486B">
        <w:rPr>
          <w:rFonts w:ascii="Courier New" w:hAnsi="Courier New" w:cs="Courier New"/>
          <w:i/>
          <w:iCs/>
          <w:color w:val="0000C0"/>
          <w:sz w:val="16"/>
          <w:lang w:val="en-US" w:eastAsia="zh-CN"/>
        </w:rPr>
        <w:t>RADIO_MSG_ID__UNKNOWN</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TEST_FUNCTION( </w:t>
      </w:r>
      <w:r w:rsidRPr="0088486B">
        <w:rPr>
          <w:rFonts w:ascii="Courier New" w:hAnsi="Courier New" w:cs="Courier New"/>
          <w:b/>
          <w:bCs/>
          <w:color w:val="000000"/>
          <w:sz w:val="16"/>
          <w:lang w:val="en-US" w:eastAsia="zh-CN"/>
        </w:rPr>
        <w:t>when_receiving_a_getVersion_message__and_a_result_message_could_not_be_allocated__drop_message_silently</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helper_result_could_not_be_allocated</w:t>
      </w:r>
      <w:proofErr w:type="spellEnd"/>
      <w:r w:rsidRPr="0088486B">
        <w:rPr>
          <w:rFonts w:ascii="Courier New" w:hAnsi="Courier New" w:cs="Courier New"/>
          <w:color w:val="000000"/>
          <w:sz w:val="16"/>
          <w:lang w:val="en-US" w:eastAsia="zh-CN"/>
        </w:rPr>
        <w:t xml:space="preserve">( </w:t>
      </w:r>
      <w:r w:rsidRPr="0088486B">
        <w:rPr>
          <w:rFonts w:ascii="Courier New" w:hAnsi="Courier New" w:cs="Courier New"/>
          <w:i/>
          <w:iCs/>
          <w:color w:val="0000C0"/>
          <w:sz w:val="16"/>
          <w:lang w:val="en-US" w:eastAsia="zh-CN"/>
        </w:rPr>
        <w:t>RADIO_MSG_ID__GET_VERSION_REQ</w:t>
      </w:r>
      <w:r w:rsidRPr="0088486B">
        <w:rPr>
          <w:rFonts w:ascii="Courier New" w:hAnsi="Courier New" w:cs="Courier New"/>
          <w:color w:val="000000"/>
          <w:sz w:val="16"/>
          <w:lang w:val="en-US" w:eastAsia="zh-CN"/>
        </w:rPr>
        <w:t xml:space="preserve"> );</w:t>
      </w:r>
    </w:p>
    <w:p w:rsidR="0088486B" w:rsidRPr="00C11AC7" w:rsidRDefault="0088486B" w:rsidP="0088486B">
      <w:pPr>
        <w:pBdr>
          <w:top w:val="single" w:sz="4" w:space="1" w:color="auto"/>
          <w:left w:val="single" w:sz="4" w:space="4" w:color="auto"/>
          <w:bottom w:val="single" w:sz="4" w:space="1" w:color="auto"/>
          <w:right w:val="single" w:sz="4" w:space="4" w:color="auto"/>
        </w:pBdr>
        <w:rPr>
          <w:sz w:val="21"/>
          <w:lang w:val="en-GB"/>
        </w:rPr>
      </w:pPr>
      <w:r w:rsidRPr="0088486B">
        <w:rPr>
          <w:rFonts w:ascii="Courier New" w:hAnsi="Courier New" w:cs="Courier New"/>
          <w:color w:val="000000"/>
          <w:sz w:val="16"/>
          <w:lang w:val="en-US" w:eastAsia="zh-CN"/>
        </w:rPr>
        <w:t>}</w:t>
      </w:r>
    </w:p>
    <w:p w:rsidR="0088486B" w:rsidRDefault="0088486B" w:rsidP="0088486B">
      <w:pPr>
        <w:rPr>
          <w:lang w:val="en-GB"/>
        </w:rPr>
      </w:pPr>
      <w:r>
        <w:rPr>
          <w:lang w:val="en-GB"/>
        </w:rPr>
        <w:lastRenderedPageBreak/>
        <w:t xml:space="preserve">And this brings us to a data driven test. We can loop through all possible values of the </w:t>
      </w:r>
      <w:proofErr w:type="spellStart"/>
      <w:r>
        <w:rPr>
          <w:lang w:val="en-GB"/>
        </w:rPr>
        <w:t>MsgId</w:t>
      </w:r>
      <w:proofErr w:type="spellEnd"/>
      <w:r>
        <w:rPr>
          <w:lang w:val="en-GB"/>
        </w:rPr>
        <w:t xml:space="preserve"> and apply the same test on them all. The downside is that one fail will stop execution and hide the rest, but on the other hand who wants 255, 65535 or more failing tests?</w:t>
      </w:r>
    </w:p>
    <w:p w:rsidR="0088486B" w:rsidRDefault="0088486B" w:rsidP="0088486B">
      <w:pPr>
        <w:rPr>
          <w:lang w:val="en-GB"/>
        </w:rPr>
      </w:pPr>
      <w:r>
        <w:rPr>
          <w:lang w:val="en-GB"/>
        </w:rPr>
        <w:t xml:space="preserve">Note the </w:t>
      </w:r>
      <w:proofErr w:type="spellStart"/>
      <w:r w:rsidRPr="0088486B">
        <w:rPr>
          <w:rFonts w:ascii="Courier New" w:hAnsi="Courier New" w:cs="Courier New"/>
          <w:color w:val="000000"/>
          <w:sz w:val="16"/>
          <w:lang w:val="en-US" w:eastAsia="zh-CN"/>
        </w:rPr>
        <w:t>icdTestVerifyAllExpectationsAreMet</w:t>
      </w:r>
      <w:proofErr w:type="spellEnd"/>
      <w:r w:rsidRPr="0088486B">
        <w:rPr>
          <w:rFonts w:ascii="Courier New" w:hAnsi="Courier New" w:cs="Courier New"/>
          <w:color w:val="000000"/>
          <w:sz w:val="16"/>
          <w:lang w:val="en-US" w:eastAsia="zh-CN"/>
        </w:rPr>
        <w:t xml:space="preserve">() </w:t>
      </w:r>
      <w:r w:rsidRPr="0088486B">
        <w:rPr>
          <w:lang w:val="en-US"/>
        </w:rPr>
        <w:t>call, it makes sure that every iteration is complete with no outstanding expected mocks.</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b/>
          <w:bCs/>
          <w:color w:val="7F0055"/>
          <w:sz w:val="16"/>
          <w:lang w:val="en-US" w:eastAsia="zh-CN"/>
        </w:rPr>
        <w:t>static</w:t>
      </w: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void</w:t>
      </w: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000000"/>
          <w:sz w:val="16"/>
          <w:lang w:val="en-US" w:eastAsia="zh-CN"/>
        </w:rPr>
        <w:t>helper_result_could_not_be_allocated</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RadioMessage</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b/>
          <w:bCs/>
          <w:color w:val="7F0055"/>
          <w:sz w:val="16"/>
          <w:lang w:val="en-US" w:eastAsia="zh-CN"/>
        </w:rPr>
        <w:t>const</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size_t</w:t>
      </w:r>
      <w:proofErr w:type="spellEnd"/>
      <w:r w:rsidRPr="0088486B">
        <w:rPr>
          <w:rFonts w:ascii="Courier New" w:hAnsi="Courier New" w:cs="Courier New"/>
          <w:color w:val="000000"/>
          <w:sz w:val="16"/>
          <w:lang w:val="en-US" w:eastAsia="zh-CN"/>
        </w:rPr>
        <w:t xml:space="preserve"> SIZEOF_REQUEST_MESSAGE = </w:t>
      </w:r>
      <w:proofErr w:type="spellStart"/>
      <w:r w:rsidRPr="0088486B">
        <w:rPr>
          <w:rFonts w:ascii="Courier New" w:hAnsi="Courier New" w:cs="Courier New"/>
          <w:b/>
          <w:bCs/>
          <w:color w:val="7F0055"/>
          <w:sz w:val="16"/>
          <w:lang w:val="en-US" w:eastAsia="zh-CN"/>
        </w:rPr>
        <w:t>sizeof</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rxMsg.</w:t>
      </w:r>
      <w:r w:rsidRPr="0088486B">
        <w:rPr>
          <w:rFonts w:ascii="Courier New" w:hAnsi="Courier New" w:cs="Courier New"/>
          <w:color w:val="0000C0"/>
          <w:sz w:val="16"/>
          <w:lang w:val="en-US" w:eastAsia="zh-CN"/>
        </w:rPr>
        <w:t>msgId</w:t>
      </w:r>
      <w:proofErr w:type="spellEnd"/>
      <w:r w:rsidRPr="0088486B">
        <w:rPr>
          <w:rFonts w:ascii="Courier New" w:hAnsi="Courier New" w:cs="Courier New"/>
          <w:color w:val="000000"/>
          <w:sz w:val="16"/>
          <w:lang w:val="en-US" w:eastAsia="zh-CN"/>
        </w:rPr>
        <w:t xml:space="preserve"> = </w:t>
      </w:r>
      <w:proofErr w:type="spellStart"/>
      <w:r w:rsidRPr="0088486B">
        <w:rPr>
          <w:rFonts w:ascii="Courier New" w:hAnsi="Courier New" w:cs="Courier New"/>
          <w:color w:val="000000"/>
          <w:sz w:val="16"/>
          <w:lang w:val="en-US" w:eastAsia="zh-CN"/>
        </w:rPr>
        <w:t>msgId</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uhfAlloc</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icdTestReturnValue</w:t>
      </w:r>
      <w:proofErr w:type="spellEnd"/>
      <w:r w:rsidRPr="0088486B">
        <w:rPr>
          <w:rFonts w:ascii="Courier New" w:hAnsi="Courier New" w:cs="Courier New"/>
          <w:color w:val="000000"/>
          <w:sz w:val="16"/>
          <w:lang w:val="en-US" w:eastAsia="zh-CN"/>
        </w:rPr>
        <w:t>( NULL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icdTestExpectMock</w:t>
      </w:r>
      <w:proofErr w:type="spellEnd"/>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uhfFree</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icdTestParamPtrValue</w:t>
      </w:r>
      <w:proofErr w:type="spellEnd"/>
      <w:r w:rsidRPr="0088486B">
        <w:rPr>
          <w:rFonts w:ascii="Courier New" w:hAnsi="Courier New" w:cs="Courier New"/>
          <w:color w:val="000000"/>
          <w:sz w:val="16"/>
          <w:lang w:val="en-US" w:eastAsia="zh-CN"/>
        </w:rPr>
        <w:t>( 0, &amp;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uhfRxCb</w:t>
      </w:r>
      <w:proofErr w:type="spellEnd"/>
      <w:r w:rsidRPr="0088486B">
        <w:rPr>
          <w:rFonts w:ascii="Courier New" w:hAnsi="Courier New" w:cs="Courier New"/>
          <w:color w:val="000000"/>
          <w:sz w:val="16"/>
          <w:lang w:val="en-US" w:eastAsia="zh-CN"/>
        </w:rPr>
        <w:t>( SIZEOF_REQUEST_MESSAGE, (</w:t>
      </w:r>
      <w:r w:rsidRPr="0088486B">
        <w:rPr>
          <w:rFonts w:ascii="Courier New" w:hAnsi="Courier New" w:cs="Courier New"/>
          <w:color w:val="005032"/>
          <w:sz w:val="16"/>
          <w:lang w:val="en-US" w:eastAsia="zh-CN"/>
        </w:rPr>
        <w:t>U8</w:t>
      </w:r>
      <w:r w:rsidRPr="0088486B">
        <w:rPr>
          <w:rFonts w:ascii="Courier New" w:hAnsi="Courier New" w:cs="Courier New"/>
          <w:color w:val="000000"/>
          <w:sz w:val="16"/>
          <w:lang w:val="en-US" w:eastAsia="zh-CN"/>
        </w:rPr>
        <w:t>*)&amp;</w:t>
      </w:r>
      <w:proofErr w:type="spellStart"/>
      <w:r w:rsidRPr="0088486B">
        <w:rPr>
          <w:rFonts w:ascii="Courier New" w:hAnsi="Courier New" w:cs="Courier New"/>
          <w:color w:val="000000"/>
          <w:sz w:val="16"/>
          <w:lang w:val="en-US" w:eastAsia="zh-CN"/>
        </w:rPr>
        <w:t>rxMsg</w:t>
      </w:r>
      <w:proofErr w:type="spellEnd"/>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icdTestVerifyAllExpectationsAreMet</w:t>
      </w:r>
      <w:proofErr w:type="spellEnd"/>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TEST_FUNCTION( </w:t>
      </w:r>
      <w:r w:rsidRPr="0088486B">
        <w:rPr>
          <w:rFonts w:ascii="Courier New" w:hAnsi="Courier New" w:cs="Courier New"/>
          <w:b/>
          <w:bCs/>
          <w:color w:val="000000"/>
          <w:sz w:val="16"/>
          <w:lang w:val="en-US" w:eastAsia="zh-CN"/>
        </w:rPr>
        <w:t>when_receiving_any_message__and_a_result_message_could_not_be_allocated__drop_message_silently</w:t>
      </w: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5032"/>
          <w:sz w:val="16"/>
          <w:lang w:val="en-US" w:eastAsia="zh-CN"/>
        </w:rPr>
        <w:t>RadioMsgId</w:t>
      </w:r>
      <w:proofErr w:type="spellEnd"/>
      <w:r w:rsidRPr="0088486B">
        <w:rPr>
          <w:rFonts w:ascii="Courier New" w:hAnsi="Courier New" w:cs="Courier New"/>
          <w:color w:val="000000"/>
          <w:sz w:val="16"/>
          <w:lang w:val="en-US" w:eastAsia="zh-CN"/>
        </w:rPr>
        <w:t xml:space="preserve"> id;</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r w:rsidRPr="0088486B">
        <w:rPr>
          <w:rFonts w:ascii="Courier New" w:hAnsi="Courier New" w:cs="Courier New"/>
          <w:b/>
          <w:bCs/>
          <w:color w:val="7F0055"/>
          <w:sz w:val="16"/>
          <w:lang w:val="en-US" w:eastAsia="zh-CN"/>
        </w:rPr>
        <w:t>for</w:t>
      </w:r>
      <w:r w:rsidRPr="0088486B">
        <w:rPr>
          <w:rFonts w:ascii="Courier New" w:hAnsi="Courier New" w:cs="Courier New"/>
          <w:color w:val="000000"/>
          <w:sz w:val="16"/>
          <w:lang w:val="en-US" w:eastAsia="zh-CN"/>
        </w:rPr>
        <w:t xml:space="preserve"> ( id = 0; id &lt;= </w:t>
      </w:r>
      <w:r w:rsidRPr="0088486B">
        <w:rPr>
          <w:rFonts w:ascii="Courier New" w:hAnsi="Courier New" w:cs="Courier New"/>
          <w:i/>
          <w:iCs/>
          <w:color w:val="0000C0"/>
          <w:sz w:val="16"/>
          <w:lang w:val="en-US" w:eastAsia="zh-CN"/>
        </w:rPr>
        <w:t>RADIO_MSG_ID__MAX</w:t>
      </w:r>
      <w:r w:rsidRPr="0088486B">
        <w:rPr>
          <w:rFonts w:ascii="Courier New" w:hAnsi="Courier New" w:cs="Courier New"/>
          <w:color w:val="000000"/>
          <w:sz w:val="16"/>
          <w:lang w:val="en-US" w:eastAsia="zh-CN"/>
        </w:rPr>
        <w:t>; ++id)</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roofErr w:type="spellStart"/>
      <w:r w:rsidRPr="0088486B">
        <w:rPr>
          <w:rFonts w:ascii="Courier New" w:hAnsi="Courier New" w:cs="Courier New"/>
          <w:color w:val="000000"/>
          <w:sz w:val="16"/>
          <w:lang w:val="en-US" w:eastAsia="zh-CN"/>
        </w:rPr>
        <w:t>helper_result_could_not_be_allocated</w:t>
      </w:r>
      <w:proofErr w:type="spellEnd"/>
      <w:r w:rsidRPr="0088486B">
        <w:rPr>
          <w:rFonts w:ascii="Courier New" w:hAnsi="Courier New" w:cs="Courier New"/>
          <w:color w:val="000000"/>
          <w:sz w:val="16"/>
          <w:lang w:val="en-US" w:eastAsia="zh-CN"/>
        </w:rPr>
        <w:t>( id );</w:t>
      </w:r>
    </w:p>
    <w:p w:rsidR="0088486B" w:rsidRPr="0088486B" w:rsidRDefault="0088486B" w:rsidP="008848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eastAsia="zh-CN"/>
        </w:rPr>
      </w:pPr>
      <w:r w:rsidRPr="0088486B">
        <w:rPr>
          <w:rFonts w:ascii="Courier New" w:hAnsi="Courier New" w:cs="Courier New"/>
          <w:color w:val="000000"/>
          <w:sz w:val="16"/>
          <w:lang w:val="en-US" w:eastAsia="zh-CN"/>
        </w:rPr>
        <w:t xml:space="preserve">    }</w:t>
      </w:r>
    </w:p>
    <w:p w:rsidR="0088486B" w:rsidRDefault="0088486B" w:rsidP="0088486B">
      <w:pPr>
        <w:pBdr>
          <w:top w:val="single" w:sz="4" w:space="1" w:color="auto"/>
          <w:left w:val="single" w:sz="4" w:space="4" w:color="auto"/>
          <w:bottom w:val="single" w:sz="4" w:space="1" w:color="auto"/>
          <w:right w:val="single" w:sz="4" w:space="4" w:color="auto"/>
        </w:pBdr>
        <w:rPr>
          <w:lang w:val="en-GB"/>
        </w:rPr>
      </w:pPr>
      <w:r w:rsidRPr="0088486B">
        <w:rPr>
          <w:rFonts w:ascii="Courier New" w:hAnsi="Courier New" w:cs="Courier New"/>
          <w:color w:val="000000"/>
          <w:sz w:val="16"/>
          <w:lang w:val="en-US" w:eastAsia="zh-CN"/>
        </w:rPr>
        <w:t>}</w:t>
      </w:r>
      <w:r>
        <w:rPr>
          <w:lang w:val="en-GB"/>
        </w:rPr>
        <w:t xml:space="preserve"> </w:t>
      </w:r>
    </w:p>
    <w:p w:rsidR="0088486B" w:rsidRDefault="0088486B" w:rsidP="0088486B">
      <w:pPr>
        <w:rPr>
          <w:lang w:val="en-GB"/>
        </w:rPr>
      </w:pPr>
      <w:r>
        <w:rPr>
          <w:lang w:val="en-GB"/>
        </w:rPr>
        <w:t xml:space="preserve">Some extraction can be done in the other tests as well, and the test for unknown message id is also suitable for a data driven test that verifies all </w:t>
      </w:r>
      <w:proofErr w:type="spellStart"/>
      <w:r>
        <w:rPr>
          <w:lang w:val="en-GB"/>
        </w:rPr>
        <w:t>MsgId:s</w:t>
      </w:r>
      <w:proofErr w:type="spellEnd"/>
      <w:r>
        <w:rPr>
          <w:lang w:val="en-GB"/>
        </w:rPr>
        <w:t xml:space="preserve"> except those in a list of known </w:t>
      </w:r>
      <w:proofErr w:type="spellStart"/>
      <w:r>
        <w:rPr>
          <w:lang w:val="en-GB"/>
        </w:rPr>
        <w:t>MsgId:s</w:t>
      </w:r>
      <w:proofErr w:type="spellEnd"/>
      <w:r>
        <w:rPr>
          <w:lang w:val="en-GB"/>
        </w:rPr>
        <w:t>. (the latter is left as an exercise for you)</w:t>
      </w:r>
    </w:p>
    <w:p w:rsidR="0088486B" w:rsidRDefault="0088486B" w:rsidP="0088486B">
      <w:pPr>
        <w:rPr>
          <w:lang w:val="en-GB"/>
        </w:rPr>
      </w:pPr>
      <w:r>
        <w:rPr>
          <w:lang w:val="en-GB"/>
        </w:rPr>
        <w:t xml:space="preserve">(The current state of the code: </w:t>
      </w:r>
      <w:hyperlink r:id="rId33" w:history="1">
        <w:r w:rsidR="00AB40C1">
          <w:rPr>
            <w:rStyle w:val="Hyperlink"/>
            <w:lang w:val="en-GB"/>
          </w:rPr>
          <w:t>https://svn.assaabloy.net:8080/svn</w:t>
        </w:r>
        <w:r w:rsidRPr="00CD6E10">
          <w:rPr>
            <w:rStyle w:val="Hyperlink"/>
            <w:lang w:val="en-GB"/>
          </w:rPr>
          <w:t>/mbs/projects/education/unitTestTutorial/radioHandlerTutorial/branches/8_dataDrivenTest</w:t>
        </w:r>
      </w:hyperlink>
      <w:r>
        <w:rPr>
          <w:lang w:val="en-GB"/>
        </w:rPr>
        <w:t>)</w:t>
      </w:r>
    </w:p>
    <w:p w:rsidR="007529B9" w:rsidRDefault="007529B9" w:rsidP="006B7D0D">
      <w:pPr>
        <w:rPr>
          <w:lang w:val="en-GB"/>
        </w:rPr>
      </w:pPr>
    </w:p>
    <w:p w:rsidR="006B7D0D" w:rsidRDefault="00EE6B84" w:rsidP="00EE6B84">
      <w:pPr>
        <w:pStyle w:val="Heading2"/>
        <w:rPr>
          <w:lang w:val="en-GB"/>
        </w:rPr>
      </w:pPr>
      <w:bookmarkStart w:id="118" w:name="_Toc366477277"/>
      <w:r>
        <w:rPr>
          <w:lang w:val="en-GB"/>
        </w:rPr>
        <w:t>Checking the Code with Splint</w:t>
      </w:r>
      <w:bookmarkEnd w:id="118"/>
    </w:p>
    <w:p w:rsidR="00EE6B84" w:rsidRDefault="00EE6B84" w:rsidP="00EE6B84">
      <w:pPr>
        <w:rPr>
          <w:lang w:val="en-GB"/>
        </w:rPr>
      </w:pPr>
      <w:r>
        <w:rPr>
          <w:lang w:val="en-GB"/>
        </w:rPr>
        <w:t xml:space="preserve">To improve the quality of the code you can enable a static code analysis tool called splint. It’s like the mother of compiler warnings and adds a lot more type checking and will also warn if there is possible uses of null pointers and such. </w:t>
      </w:r>
    </w:p>
    <w:p w:rsidR="00EE6B84" w:rsidRDefault="00EE6B84" w:rsidP="00EE6B84">
      <w:pPr>
        <w:rPr>
          <w:lang w:val="en-GB"/>
        </w:rPr>
      </w:pPr>
      <w:r>
        <w:rPr>
          <w:lang w:val="en-GB"/>
        </w:rPr>
        <w:t>The manual [</w:t>
      </w:r>
      <w:r w:rsidR="00C651F9">
        <w:rPr>
          <w:lang w:val="en-GB"/>
        </w:rPr>
        <w:fldChar w:fldCharType="begin"/>
      </w:r>
      <w:r>
        <w:rPr>
          <w:lang w:val="en-GB"/>
        </w:rPr>
        <w:instrText xml:space="preserve"> REF _Ref293342820 \r \h </w:instrText>
      </w:r>
      <w:r w:rsidR="00C651F9">
        <w:rPr>
          <w:lang w:val="en-GB"/>
        </w:rPr>
      </w:r>
      <w:r w:rsidR="00C651F9">
        <w:rPr>
          <w:lang w:val="en-GB"/>
        </w:rPr>
        <w:fldChar w:fldCharType="separate"/>
      </w:r>
      <w:r w:rsidR="00DE3947">
        <w:rPr>
          <w:b/>
          <w:bCs/>
          <w:lang w:val="en-US"/>
        </w:rPr>
        <w:t>Error! Reference source not found.</w:t>
      </w:r>
      <w:r w:rsidR="00C651F9">
        <w:rPr>
          <w:lang w:val="en-GB"/>
        </w:rPr>
        <w:fldChar w:fldCharType="end"/>
      </w:r>
      <w:r>
        <w:rPr>
          <w:lang w:val="en-GB"/>
        </w:rPr>
        <w:t>] is worth reading, it discusses the kinds of error it looks for and why. The second half is various options to control the checking.</w:t>
      </w:r>
    </w:p>
    <w:p w:rsidR="00EE6B84" w:rsidRDefault="00EE6B84" w:rsidP="00EE6B84">
      <w:pPr>
        <w:rPr>
          <w:lang w:val="en-GB"/>
        </w:rPr>
      </w:pPr>
      <w:r>
        <w:rPr>
          <w:lang w:val="en-GB"/>
        </w:rPr>
        <w:t xml:space="preserve">When the environment variable </w:t>
      </w:r>
      <w:r w:rsidRPr="00FD5E1C">
        <w:rPr>
          <w:lang w:val="en-GB"/>
        </w:rPr>
        <w:t>ICTEST_SPLINT_ENABLE</w:t>
      </w:r>
      <w:r>
        <w:rPr>
          <w:lang w:val="en-GB"/>
        </w:rPr>
        <w:t xml:space="preserve"> is set (or MBS_SPLINT_ENABLE for MBS projects) then splint is run on the DUT code when it is compiled. In eclipse this can be done by selecting the SPLINT build configuration, or on the command line just type </w:t>
      </w:r>
    </w:p>
    <w:p w:rsidR="00EE6B84" w:rsidRDefault="00EE6B84" w:rsidP="00EE6B84">
      <w:pPr>
        <w:pStyle w:val="BodyText"/>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C36E8">
        <w:rPr>
          <w:rFonts w:ascii="Courier New" w:hAnsi="Courier New" w:cs="Courier New"/>
          <w:sz w:val="16"/>
          <w:szCs w:val="16"/>
        </w:rPr>
        <w:t xml:space="preserve">make MBS_SPLINT_ENABLE=yes –j </w:t>
      </w:r>
      <w:proofErr w:type="spellStart"/>
      <w:r w:rsidRPr="000C36E8">
        <w:rPr>
          <w:rFonts w:ascii="Courier New" w:hAnsi="Courier New" w:cs="Courier New"/>
          <w:sz w:val="16"/>
          <w:szCs w:val="16"/>
        </w:rPr>
        <w:t>icTest_silent</w:t>
      </w:r>
      <w:proofErr w:type="spellEnd"/>
    </w:p>
    <w:p w:rsidR="00EE6B84" w:rsidRPr="000C36E8" w:rsidRDefault="00EE6B84" w:rsidP="00EE6B84">
      <w:pPr>
        <w:rPr>
          <w:lang w:val="en-GB"/>
        </w:rPr>
      </w:pPr>
      <w:r w:rsidRPr="000C36E8">
        <w:rPr>
          <w:lang w:val="en-GB"/>
        </w:rPr>
        <w:lastRenderedPageBreak/>
        <w:t>On our code it looks like this:</w:t>
      </w:r>
    </w:p>
    <w:p w:rsidR="00EE6B84" w:rsidRPr="00EE6B84" w:rsidRDefault="00EE6B84" w:rsidP="00EE6B84">
      <w:pPr>
        <w:rPr>
          <w:lang w:val="en-GB"/>
        </w:rPr>
      </w:pPr>
    </w:p>
    <w:p w:rsidR="006B7D0D" w:rsidRDefault="00EE6B84" w:rsidP="006B7D0D">
      <w:pPr>
        <w:rPr>
          <w:lang w:val="en-GB"/>
        </w:rPr>
      </w:pPr>
      <w:r>
        <w:rPr>
          <w:noProof/>
        </w:rPr>
        <w:drawing>
          <wp:inline distT="0" distB="0" distL="0" distR="0">
            <wp:extent cx="5752465" cy="6783705"/>
            <wp:effectExtent l="1905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cstate="print"/>
                    <a:srcRect/>
                    <a:stretch>
                      <a:fillRect/>
                    </a:stretch>
                  </pic:blipFill>
                  <pic:spPr bwMode="auto">
                    <a:xfrm>
                      <a:off x="0" y="0"/>
                      <a:ext cx="5752465" cy="6783705"/>
                    </a:xfrm>
                    <a:prstGeom prst="rect">
                      <a:avLst/>
                    </a:prstGeom>
                    <a:noFill/>
                    <a:ln w="9525">
                      <a:noFill/>
                      <a:miter lim="800000"/>
                      <a:headEnd/>
                      <a:tailEnd/>
                    </a:ln>
                  </pic:spPr>
                </pic:pic>
              </a:graphicData>
            </a:graphic>
          </wp:inline>
        </w:drawing>
      </w:r>
    </w:p>
    <w:p w:rsidR="00EE6B84" w:rsidRDefault="00EE6B84" w:rsidP="006B7D0D">
      <w:pPr>
        <w:rPr>
          <w:lang w:val="en-GB"/>
        </w:rPr>
      </w:pPr>
    </w:p>
    <w:p w:rsidR="00EE6B84" w:rsidRDefault="00EE6B84" w:rsidP="00EE6B84">
      <w:pPr>
        <w:rPr>
          <w:lang w:val="en-GB"/>
        </w:rPr>
      </w:pPr>
      <w:r>
        <w:rPr>
          <w:lang w:val="en-GB"/>
        </w:rPr>
        <w:t>With a few changes there are no more complaints.</w:t>
      </w:r>
    </w:p>
    <w:p w:rsidR="00EE6B84" w:rsidRPr="00EE6B84" w:rsidRDefault="00EE6B84" w:rsidP="00EE6B84">
      <w:pPr>
        <w:autoSpaceDE w:val="0"/>
        <w:autoSpaceDN w:val="0"/>
        <w:adjustRightInd w:val="0"/>
        <w:spacing w:after="0"/>
        <w:rPr>
          <w:rFonts w:ascii="Courier New" w:hAnsi="Courier New" w:cs="Courier New"/>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r w:rsidRPr="00EE6B84">
        <w:rPr>
          <w:rFonts w:ascii="Courier New" w:hAnsi="Courier New" w:cs="Courier New"/>
          <w:b/>
          <w:bCs/>
          <w:color w:val="7F0055"/>
          <w:sz w:val="16"/>
          <w:szCs w:val="16"/>
          <w:lang w:val="en-US"/>
        </w:rPr>
        <w:t>const</w:t>
      </w:r>
      <w:r w:rsidRPr="00EE6B84">
        <w:rPr>
          <w:rFonts w:ascii="Courier New" w:hAnsi="Courier New" w:cs="Courier New"/>
          <w:color w:val="000000"/>
          <w:sz w:val="16"/>
          <w:szCs w:val="16"/>
          <w:lang w:val="en-US"/>
        </w:rPr>
        <w:t xml:space="preserve"> </w:t>
      </w:r>
      <w:r w:rsidRPr="00EE6B84">
        <w:rPr>
          <w:rFonts w:ascii="Courier New" w:hAnsi="Courier New" w:cs="Courier New"/>
          <w:color w:val="005032"/>
          <w:sz w:val="16"/>
          <w:szCs w:val="16"/>
          <w:lang w:val="en-US"/>
        </w:rPr>
        <w:t>U8</w:t>
      </w:r>
      <w:r w:rsidRPr="00EE6B84">
        <w:rPr>
          <w:rFonts w:ascii="Courier New" w:hAnsi="Courier New" w:cs="Courier New"/>
          <w:color w:val="000000"/>
          <w:sz w:val="16"/>
          <w:szCs w:val="16"/>
          <w:lang w:val="en-US"/>
        </w:rPr>
        <w:t xml:space="preserve"> SIZEOF_TX_MESSAGE = (</w:t>
      </w:r>
      <w:r w:rsidRPr="00EE6B84">
        <w:rPr>
          <w:rFonts w:ascii="Courier New" w:hAnsi="Courier New" w:cs="Courier New"/>
          <w:color w:val="005032"/>
          <w:sz w:val="16"/>
          <w:szCs w:val="16"/>
          <w:lang w:val="en-US"/>
        </w:rPr>
        <w:t>U8</w:t>
      </w:r>
      <w:r w:rsidRPr="00EE6B84">
        <w:rPr>
          <w:rFonts w:ascii="Courier New" w:hAnsi="Courier New" w:cs="Courier New"/>
          <w:color w:val="000000"/>
          <w:sz w:val="16"/>
          <w:szCs w:val="16"/>
          <w:lang w:val="en-US"/>
        </w:rPr>
        <w:t>)</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 + (U8)</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RadioMessageVersion</w:t>
      </w:r>
      <w:proofErr w:type="spellEnd"/>
      <w:r w:rsidRPr="00EE6B84">
        <w:rPr>
          <w:rFonts w:ascii="Courier New" w:hAnsi="Courier New" w:cs="Courier New"/>
          <w:color w:val="000000"/>
          <w:sz w:val="16"/>
          <w:szCs w:val="16"/>
          <w:lang w:val="en-US"/>
        </w:rPr>
        <w:t xml:space="preserve"> );</w:t>
      </w:r>
    </w:p>
    <w:p w:rsidR="00EE6B84" w:rsidRPr="00D23A72"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D23A72">
        <w:rPr>
          <w:rFonts w:ascii="Courier New" w:hAnsi="Courier New" w:cs="Courier New"/>
          <w:sz w:val="16"/>
          <w:szCs w:val="16"/>
          <w:lang w:val="en-US"/>
        </w:rPr>
        <w:lastRenderedPageBreak/>
        <w:t>…</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color w:val="000000"/>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icAssert</w:t>
      </w:r>
      <w:proofErr w:type="spellEnd"/>
      <w:r w:rsidRPr="00EE6B84">
        <w:rPr>
          <w:rFonts w:ascii="Courier New" w:hAnsi="Courier New" w:cs="Courier New"/>
          <w:color w:val="000000"/>
          <w:sz w:val="16"/>
          <w:szCs w:val="16"/>
          <w:lang w:val="en-US"/>
        </w:rPr>
        <w:t>( 0 != length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EE6B84">
        <w:rPr>
          <w:rFonts w:ascii="Courier New" w:hAnsi="Courier New" w:cs="Courier New"/>
          <w:sz w:val="16"/>
          <w:szCs w:val="16"/>
          <w:lang w:val="en-US"/>
        </w:rPr>
        <w:t>…</w:t>
      </w:r>
    </w:p>
    <w:p w:rsidR="00EE6B84" w:rsidRDefault="00EE6B84" w:rsidP="00EE6B84">
      <w:pPr>
        <w:rPr>
          <w:lang w:val="en-GB"/>
        </w:rPr>
      </w:pPr>
      <w:r>
        <w:rPr>
          <w:lang w:val="en-GB"/>
        </w:rPr>
        <w:t xml:space="preserve"> I agree that this example was a bit lame, but it’s a really useful and powerful tool and it does find real errors, especially memory leaks and stupid data type errors that might inhibit a conditional statement to work. Let’s assume we actually read the manual on the memory model and the annotations we can use to help splint increase the quality.</w:t>
      </w:r>
    </w:p>
    <w:p w:rsidR="00EE6B84" w:rsidRPr="00EE6B84" w:rsidRDefault="00EE6B84" w:rsidP="00EE6B84">
      <w:pPr>
        <w:rPr>
          <w:lang w:val="en-US"/>
        </w:rPr>
      </w:pPr>
      <w:r>
        <w:rPr>
          <w:lang w:val="en-GB"/>
        </w:rPr>
        <w:t xml:space="preserve">Lets try out the </w:t>
      </w:r>
      <w:r w:rsidRPr="00EE6B84">
        <w:rPr>
          <w:rFonts w:ascii="Courier New" w:hAnsi="Courier New" w:cs="Courier New"/>
          <w:b/>
          <w:color w:val="4F81BD"/>
          <w:sz w:val="16"/>
          <w:lang w:val="en-US"/>
        </w:rPr>
        <w:t>/*@only@*/</w:t>
      </w:r>
      <w:r w:rsidRPr="00EE6B84">
        <w:rPr>
          <w:rFonts w:ascii="Courier New" w:hAnsi="Courier New" w:cs="Courier New"/>
          <w:sz w:val="16"/>
          <w:lang w:val="en-US"/>
        </w:rPr>
        <w:t xml:space="preserve"> </w:t>
      </w:r>
      <w:r w:rsidRPr="00EE6B84">
        <w:rPr>
          <w:lang w:val="en-US"/>
        </w:rPr>
        <w:t xml:space="preserve">annotation. It tells splint that this parameter is the only pointer to a memory buffer and that the receiver is responsible of freeing it. Another pointer state is </w:t>
      </w:r>
      <w:r w:rsidRPr="00EE6B84">
        <w:rPr>
          <w:rFonts w:ascii="Courier New" w:hAnsi="Courier New" w:cs="Courier New"/>
          <w:b/>
          <w:color w:val="4F81BD"/>
          <w:sz w:val="16"/>
          <w:lang w:val="en-US"/>
        </w:rPr>
        <w:t>/*@temp@*/</w:t>
      </w:r>
      <w:r w:rsidRPr="00EE6B84">
        <w:rPr>
          <w:rFonts w:ascii="Courier New" w:hAnsi="Courier New" w:cs="Courier New"/>
          <w:sz w:val="16"/>
          <w:lang w:val="en-US"/>
        </w:rPr>
        <w:t xml:space="preserve"> </w:t>
      </w:r>
      <w:r w:rsidRPr="00EE6B84">
        <w:rPr>
          <w:lang w:val="en-US"/>
        </w:rPr>
        <w:t xml:space="preserve">which is default for function parameters, (and a few more, </w:t>
      </w:r>
      <w:proofErr w:type="spellStart"/>
      <w:r w:rsidRPr="00EE6B84">
        <w:rPr>
          <w:lang w:val="en-US"/>
        </w:rPr>
        <w:t>rtfm</w:t>
      </w:r>
      <w:proofErr w:type="spellEnd"/>
      <w:r w:rsidRPr="00EE6B84">
        <w:rPr>
          <w:lang w:val="en-US"/>
        </w:rPr>
        <w:t xml:space="preserve">). </w:t>
      </w:r>
    </w:p>
    <w:p w:rsidR="00EE6B84" w:rsidRPr="00EE6B84" w:rsidRDefault="00EE6B84" w:rsidP="00EE6B84">
      <w:pPr>
        <w:rPr>
          <w:lang w:val="en-US"/>
        </w:rPr>
      </w:pPr>
      <w:r w:rsidRPr="00EE6B84">
        <w:rPr>
          <w:lang w:val="en-US"/>
        </w:rPr>
        <w:t xml:space="preserve">Comment out the </w:t>
      </w:r>
      <w:proofErr w:type="spellStart"/>
      <w:r w:rsidRPr="00EE6B84">
        <w:rPr>
          <w:lang w:val="en-US"/>
        </w:rPr>
        <w:t>uhfFree</w:t>
      </w:r>
      <w:proofErr w:type="spellEnd"/>
      <w:r w:rsidRPr="00EE6B84">
        <w:rPr>
          <w:lang w:val="en-US"/>
        </w:rPr>
        <w:t xml:space="preserve">() call in the </w:t>
      </w:r>
      <w:proofErr w:type="spellStart"/>
      <w:r w:rsidRPr="00EE6B84">
        <w:rPr>
          <w:lang w:val="en-US"/>
        </w:rPr>
        <w:t>rxCallback</w:t>
      </w:r>
      <w:proofErr w:type="spellEnd"/>
      <w:r w:rsidRPr="00EE6B84">
        <w:rPr>
          <w:lang w:val="en-US"/>
        </w:rPr>
        <w:t xml:space="preserve">() function and test. The tests hopefully fails, but there is no warning that the memory pointed to by the message pointer has been lost. This is because of the implicit “temp” pointer type of function parameters. If we change the </w:t>
      </w:r>
      <w:proofErr w:type="spellStart"/>
      <w:r w:rsidRPr="00EE6B84">
        <w:rPr>
          <w:lang w:val="en-US"/>
        </w:rPr>
        <w:t>uhf.h</w:t>
      </w:r>
      <w:proofErr w:type="spellEnd"/>
      <w:r w:rsidRPr="00EE6B84">
        <w:rPr>
          <w:lang w:val="en-US"/>
        </w:rPr>
        <w:t xml:space="preserve"> a little, adding the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proofErr w:type="spellStart"/>
      <w:r w:rsidRPr="00EE6B84">
        <w:rPr>
          <w:rFonts w:ascii="Courier New" w:hAnsi="Courier New" w:cs="Courier New"/>
          <w:sz w:val="16"/>
          <w:lang w:val="en-US"/>
        </w:rPr>
        <w:t>typedef</w:t>
      </w:r>
      <w:proofErr w:type="spellEnd"/>
      <w:r w:rsidRPr="00EE6B84">
        <w:rPr>
          <w:rFonts w:ascii="Courier New" w:hAnsi="Courier New" w:cs="Courier New"/>
          <w:sz w:val="16"/>
          <w:lang w:val="en-US"/>
        </w:rPr>
        <w:t xml:space="preserve"> void ( * </w:t>
      </w:r>
      <w:proofErr w:type="spellStart"/>
      <w:r w:rsidRPr="00EE6B84">
        <w:rPr>
          <w:rFonts w:ascii="Courier New" w:hAnsi="Courier New" w:cs="Courier New"/>
          <w:sz w:val="16"/>
          <w:lang w:val="en-US"/>
        </w:rPr>
        <w:t>UhfRxCb</w:t>
      </w:r>
      <w:proofErr w:type="spellEnd"/>
      <w:r w:rsidRPr="00EE6B84">
        <w:rPr>
          <w:rFonts w:ascii="Courier New" w:hAnsi="Courier New" w:cs="Courier New"/>
          <w:sz w:val="16"/>
          <w:lang w:val="en-US"/>
        </w:rPr>
        <w:t xml:space="preserve"> )(           U8   length, </w:t>
      </w:r>
      <w:r w:rsidRPr="00EE6B84">
        <w:rPr>
          <w:rFonts w:ascii="Courier New" w:hAnsi="Courier New" w:cs="Courier New"/>
          <w:sz w:val="16"/>
          <w:lang w:val="en-US"/>
        </w:rPr>
        <w:br/>
        <w:t xml:space="preserve">                           </w:t>
      </w:r>
      <w:r w:rsidRPr="00EE6B84">
        <w:rPr>
          <w:rFonts w:ascii="Courier New" w:hAnsi="Courier New" w:cs="Courier New"/>
          <w:b/>
          <w:i/>
          <w:color w:val="4F81BD"/>
          <w:sz w:val="16"/>
          <w:lang w:val="en-US"/>
        </w:rPr>
        <w:t>/*@only@*/</w:t>
      </w:r>
      <w:r w:rsidRPr="00EE6B84">
        <w:rPr>
          <w:rFonts w:ascii="Courier New" w:hAnsi="Courier New" w:cs="Courier New"/>
          <w:sz w:val="16"/>
          <w:lang w:val="en-US"/>
        </w:rPr>
        <w:t xml:space="preserve"> U8 * message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r w:rsidRPr="00EE6B84">
        <w:rPr>
          <w:rFonts w:ascii="Courier New" w:hAnsi="Courier New" w:cs="Courier New"/>
          <w:sz w:val="16"/>
          <w:lang w:val="en-US"/>
        </w:rPr>
        <w:t xml:space="preserve">void </w:t>
      </w:r>
      <w:proofErr w:type="spellStart"/>
      <w:r w:rsidRPr="00EE6B84">
        <w:rPr>
          <w:rFonts w:ascii="Courier New" w:hAnsi="Courier New" w:cs="Courier New"/>
          <w:sz w:val="16"/>
          <w:lang w:val="en-US"/>
        </w:rPr>
        <w:t>uhfTx</w:t>
      </w:r>
      <w:proofErr w:type="spellEnd"/>
      <w:r w:rsidRPr="00EE6B84">
        <w:rPr>
          <w:rFonts w:ascii="Courier New" w:hAnsi="Courier New" w:cs="Courier New"/>
          <w:sz w:val="16"/>
          <w:lang w:val="en-US"/>
        </w:rPr>
        <w:t xml:space="preserve">(            U8   length, </w:t>
      </w:r>
      <w:r w:rsidRPr="00EE6B84">
        <w:rPr>
          <w:rFonts w:ascii="Courier New" w:hAnsi="Courier New" w:cs="Courier New"/>
          <w:sz w:val="16"/>
          <w:lang w:val="en-US"/>
        </w:rPr>
        <w:br/>
        <w:t xml:space="preserve">            </w:t>
      </w:r>
      <w:r w:rsidRPr="00EE6B84">
        <w:rPr>
          <w:rFonts w:ascii="Courier New" w:hAnsi="Courier New" w:cs="Courier New"/>
          <w:b/>
          <w:color w:val="4F81BD"/>
          <w:sz w:val="16"/>
          <w:lang w:val="en-US"/>
        </w:rPr>
        <w:t>/*@only@*/</w:t>
      </w:r>
      <w:r w:rsidRPr="00EE6B84">
        <w:rPr>
          <w:rFonts w:ascii="Courier New" w:hAnsi="Courier New" w:cs="Courier New"/>
          <w:sz w:val="16"/>
          <w:lang w:val="en-US"/>
        </w:rPr>
        <w:t xml:space="preserve"> U8 * message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r w:rsidRPr="00EE6B84">
        <w:rPr>
          <w:rFonts w:ascii="Courier New" w:hAnsi="Courier New" w:cs="Courier New"/>
          <w:b/>
          <w:color w:val="4F81BD"/>
          <w:sz w:val="16"/>
          <w:lang w:val="en-US"/>
        </w:rPr>
        <w:t>/*@only@*/</w:t>
      </w:r>
      <w:r w:rsidRPr="00EE6B84">
        <w:rPr>
          <w:rFonts w:ascii="Courier New" w:hAnsi="Courier New" w:cs="Courier New"/>
          <w:sz w:val="16"/>
          <w:lang w:val="en-US"/>
        </w:rPr>
        <w:t xml:space="preserve"> U8 * </w:t>
      </w:r>
      <w:proofErr w:type="spellStart"/>
      <w:r w:rsidRPr="00EE6B84">
        <w:rPr>
          <w:rFonts w:ascii="Courier New" w:hAnsi="Courier New" w:cs="Courier New"/>
          <w:sz w:val="16"/>
          <w:lang w:val="en-US"/>
        </w:rPr>
        <w:t>uhfAlloc</w:t>
      </w:r>
      <w:proofErr w:type="spellEnd"/>
      <w:r w:rsidRPr="00EE6B84">
        <w:rPr>
          <w:rFonts w:ascii="Courier New" w:hAnsi="Courier New" w:cs="Courier New"/>
          <w:sz w:val="16"/>
          <w:lang w:val="en-US"/>
        </w:rPr>
        <w:t xml:space="preserve">( U8 </w:t>
      </w:r>
      <w:proofErr w:type="spellStart"/>
      <w:r w:rsidRPr="00EE6B84">
        <w:rPr>
          <w:rFonts w:ascii="Courier New" w:hAnsi="Courier New" w:cs="Courier New"/>
          <w:sz w:val="16"/>
          <w:lang w:val="en-US"/>
        </w:rPr>
        <w:t>bufSize</w:t>
      </w:r>
      <w:proofErr w:type="spellEnd"/>
      <w:r w:rsidRPr="00EE6B84">
        <w:rPr>
          <w:rFonts w:ascii="Courier New" w:hAnsi="Courier New" w:cs="Courier New"/>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r w:rsidRPr="00EE6B84">
        <w:rPr>
          <w:rFonts w:ascii="Courier New" w:hAnsi="Courier New" w:cs="Courier New"/>
          <w:sz w:val="16"/>
          <w:lang w:val="en-US"/>
        </w:rPr>
        <w:t xml:space="preserve">void </w:t>
      </w:r>
      <w:proofErr w:type="spellStart"/>
      <w:r w:rsidRPr="00EE6B84">
        <w:rPr>
          <w:rFonts w:ascii="Courier New" w:hAnsi="Courier New" w:cs="Courier New"/>
          <w:sz w:val="16"/>
          <w:lang w:val="en-US"/>
        </w:rPr>
        <w:t>uhfFree</w:t>
      </w:r>
      <w:proofErr w:type="spellEnd"/>
      <w:r w:rsidRPr="00EE6B84">
        <w:rPr>
          <w:rFonts w:ascii="Courier New" w:hAnsi="Courier New" w:cs="Courier New"/>
          <w:sz w:val="16"/>
          <w:lang w:val="en-US"/>
        </w:rPr>
        <w:t xml:space="preserve">( </w:t>
      </w:r>
      <w:r w:rsidRPr="00EE6B84">
        <w:rPr>
          <w:rFonts w:ascii="Courier New" w:hAnsi="Courier New" w:cs="Courier New"/>
          <w:b/>
          <w:color w:val="4F81BD"/>
          <w:sz w:val="16"/>
          <w:lang w:val="en-US"/>
        </w:rPr>
        <w:t>/*@only@*/</w:t>
      </w:r>
      <w:r w:rsidRPr="00EE6B84">
        <w:rPr>
          <w:rFonts w:ascii="Courier New" w:hAnsi="Courier New" w:cs="Courier New"/>
          <w:sz w:val="16"/>
          <w:lang w:val="en-US"/>
        </w:rPr>
        <w:t xml:space="preserve"> U8 * buffer );</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r w:rsidRPr="00EE6B84">
        <w:rPr>
          <w:rFonts w:ascii="Courier New" w:hAnsi="Courier New" w:cs="Courier New"/>
          <w:sz w:val="16"/>
          <w:lang w:val="en-US"/>
        </w:rPr>
        <w:t xml:space="preserve">void </w:t>
      </w:r>
      <w:proofErr w:type="spellStart"/>
      <w:r w:rsidRPr="00EE6B84">
        <w:rPr>
          <w:rFonts w:ascii="Courier New" w:hAnsi="Courier New" w:cs="Courier New"/>
          <w:sz w:val="16"/>
          <w:lang w:val="en-US"/>
        </w:rPr>
        <w:t>uhfInit</w:t>
      </w:r>
      <w:proofErr w:type="spellEnd"/>
      <w:r w:rsidRPr="00EE6B84">
        <w:rPr>
          <w:rFonts w:ascii="Courier New" w:hAnsi="Courier New" w:cs="Courier New"/>
          <w:sz w:val="16"/>
          <w:lang w:val="en-US"/>
        </w:rPr>
        <w:t xml:space="preserve">( </w:t>
      </w:r>
      <w:proofErr w:type="spellStart"/>
      <w:r w:rsidRPr="00EE6B84">
        <w:rPr>
          <w:rFonts w:ascii="Courier New" w:hAnsi="Courier New" w:cs="Courier New"/>
          <w:sz w:val="16"/>
          <w:lang w:val="en-US"/>
        </w:rPr>
        <w:t>UhfRxCb</w:t>
      </w:r>
      <w:proofErr w:type="spellEnd"/>
      <w:r w:rsidRPr="00EE6B84">
        <w:rPr>
          <w:rFonts w:ascii="Courier New" w:hAnsi="Courier New" w:cs="Courier New"/>
          <w:sz w:val="16"/>
          <w:lang w:val="en-US"/>
        </w:rPr>
        <w:t xml:space="preserve"> </w:t>
      </w:r>
      <w:proofErr w:type="spellStart"/>
      <w:r w:rsidRPr="00EE6B84">
        <w:rPr>
          <w:rFonts w:ascii="Courier New" w:hAnsi="Courier New" w:cs="Courier New"/>
          <w:sz w:val="16"/>
          <w:lang w:val="en-US"/>
        </w:rPr>
        <w:t>rxCallback</w:t>
      </w:r>
      <w:proofErr w:type="spellEnd"/>
      <w:r w:rsidRPr="00EE6B84">
        <w:rPr>
          <w:rFonts w:ascii="Courier New" w:hAnsi="Courier New" w:cs="Courier New"/>
          <w:sz w:val="16"/>
          <w:lang w:val="en-US"/>
        </w:rPr>
        <w:t xml:space="preserve"> );</w:t>
      </w:r>
    </w:p>
    <w:p w:rsidR="00EE6B84" w:rsidRPr="00EE6B84" w:rsidRDefault="00EE6B84" w:rsidP="00EE6B84">
      <w:pPr>
        <w:rPr>
          <w:lang w:val="en-US"/>
        </w:rPr>
      </w:pPr>
      <w:r w:rsidRPr="00EE6B84">
        <w:rPr>
          <w:lang w:val="en-US"/>
        </w:rPr>
        <w:t>The result</w:t>
      </w:r>
    </w:p>
    <w:p w:rsidR="00EE6B84" w:rsidRPr="00EE6B84" w:rsidRDefault="00EE6B84" w:rsidP="00EE6B84">
      <w:pPr>
        <w:pBdr>
          <w:top w:val="single" w:sz="4" w:space="1" w:color="auto"/>
          <w:left w:val="single" w:sz="4" w:space="4" w:color="auto"/>
          <w:bottom w:val="single" w:sz="4" w:space="1" w:color="auto"/>
          <w:right w:val="single" w:sz="4" w:space="4" w:color="auto"/>
        </w:pBdr>
        <w:rPr>
          <w:rFonts w:ascii="Courier New" w:hAnsi="Courier New" w:cs="Courier New"/>
          <w:sz w:val="16"/>
          <w:lang w:val="en-US"/>
        </w:rPr>
      </w:pPr>
      <w:r w:rsidRPr="00EE6B84">
        <w:rPr>
          <w:rFonts w:ascii="Courier New" w:hAnsi="Courier New" w:cs="Courier New"/>
          <w:sz w:val="16"/>
          <w:lang w:val="en-US"/>
        </w:rPr>
        <w:t xml:space="preserve">radio/implementation/radioHandler.c:74:14: Implicitly temp storage message passed as only </w:t>
      </w:r>
      <w:proofErr w:type="spellStart"/>
      <w:r w:rsidRPr="00EE6B84">
        <w:rPr>
          <w:rFonts w:ascii="Courier New" w:hAnsi="Courier New" w:cs="Courier New"/>
          <w:sz w:val="16"/>
          <w:lang w:val="en-US"/>
        </w:rPr>
        <w:t>param</w:t>
      </w:r>
      <w:proofErr w:type="spellEnd"/>
      <w:r w:rsidRPr="00EE6B84">
        <w:rPr>
          <w:rFonts w:ascii="Courier New" w:hAnsi="Courier New" w:cs="Courier New"/>
          <w:sz w:val="16"/>
          <w:lang w:val="en-US"/>
        </w:rPr>
        <w:t xml:space="preserve"> (</w:t>
      </w:r>
      <w:proofErr w:type="spellStart"/>
      <w:r w:rsidRPr="00EE6B84">
        <w:rPr>
          <w:rFonts w:ascii="Courier New" w:hAnsi="Courier New" w:cs="Courier New"/>
          <w:sz w:val="16"/>
          <w:lang w:val="en-US"/>
        </w:rPr>
        <w:t>rxMsg</w:t>
      </w:r>
      <w:proofErr w:type="spellEnd"/>
      <w:r w:rsidRPr="00EE6B84">
        <w:rPr>
          <w:rFonts w:ascii="Courier New" w:hAnsi="Courier New" w:cs="Courier New"/>
          <w:sz w:val="16"/>
          <w:lang w:val="en-US"/>
        </w:rPr>
        <w:t xml:space="preserve"> aliases message): </w:t>
      </w:r>
      <w:proofErr w:type="spellStart"/>
      <w:r w:rsidRPr="00EE6B84">
        <w:rPr>
          <w:rFonts w:ascii="Courier New" w:hAnsi="Courier New" w:cs="Courier New"/>
          <w:sz w:val="16"/>
          <w:lang w:val="en-US"/>
        </w:rPr>
        <w:t>uhfFree</w:t>
      </w:r>
      <w:proofErr w:type="spellEnd"/>
      <w:r w:rsidRPr="00EE6B84">
        <w:rPr>
          <w:rFonts w:ascii="Courier New" w:hAnsi="Courier New" w:cs="Courier New"/>
          <w:sz w:val="16"/>
          <w:lang w:val="en-US"/>
        </w:rPr>
        <w:t xml:space="preserve"> ((U8 *)</w:t>
      </w:r>
      <w:proofErr w:type="spellStart"/>
      <w:r w:rsidRPr="00EE6B84">
        <w:rPr>
          <w:rFonts w:ascii="Courier New" w:hAnsi="Courier New" w:cs="Courier New"/>
          <w:sz w:val="16"/>
          <w:lang w:val="en-US"/>
        </w:rPr>
        <w:t>rxMsg</w:t>
      </w:r>
      <w:proofErr w:type="spellEnd"/>
      <w:r w:rsidRPr="00EE6B84">
        <w:rPr>
          <w:rFonts w:ascii="Courier New" w:hAnsi="Courier New" w:cs="Courier New"/>
          <w:sz w:val="16"/>
          <w:lang w:val="en-US"/>
        </w:rPr>
        <w:t>)</w:t>
      </w:r>
    </w:p>
    <w:p w:rsidR="00EE6B84" w:rsidRDefault="00EE6B84" w:rsidP="00EE6B84">
      <w:pPr>
        <w:rPr>
          <w:lang w:val="en-GB"/>
        </w:rPr>
      </w:pPr>
      <w:r w:rsidRPr="00EE6B84">
        <w:rPr>
          <w:lang w:val="en-US"/>
        </w:rPr>
        <w:t xml:space="preserve">Lets add the </w:t>
      </w:r>
      <w:r w:rsidRPr="00EE6B84">
        <w:rPr>
          <w:rFonts w:ascii="Courier New" w:hAnsi="Courier New" w:cs="Courier New"/>
          <w:b/>
          <w:color w:val="4F81BD"/>
          <w:sz w:val="16"/>
          <w:lang w:val="en-US"/>
        </w:rPr>
        <w:t>/*@only@*/</w:t>
      </w:r>
      <w:r w:rsidRPr="00EE6B84">
        <w:rPr>
          <w:lang w:val="en-US"/>
        </w:rPr>
        <w:t xml:space="preserve"> </w:t>
      </w:r>
      <w:r>
        <w:rPr>
          <w:lang w:val="en-GB"/>
        </w:rPr>
        <w:t xml:space="preserve">to the </w:t>
      </w:r>
      <w:proofErr w:type="spellStart"/>
      <w:r>
        <w:rPr>
          <w:lang w:val="en-GB"/>
        </w:rPr>
        <w:t>rxCallback</w:t>
      </w:r>
      <w:proofErr w:type="spellEnd"/>
      <w:r>
        <w:rPr>
          <w:lang w:val="en-GB"/>
        </w:rPr>
        <w:t xml:space="preserve"> pointer parameter </w:t>
      </w:r>
      <w:proofErr w:type="spellStart"/>
      <w:r>
        <w:rPr>
          <w:lang w:val="en-GB"/>
        </w:rPr>
        <w:t>aswell</w:t>
      </w:r>
      <w:proofErr w:type="spellEnd"/>
      <w:r>
        <w:rPr>
          <w:lang w:val="en-GB"/>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lang w:val="en-US"/>
        </w:rPr>
      </w:pPr>
      <w:r w:rsidRPr="00EE6B84">
        <w:rPr>
          <w:rFonts w:ascii="Courier New" w:hAnsi="Courier New" w:cs="Courier New"/>
          <w:b/>
          <w:bCs/>
          <w:color w:val="7F0055"/>
          <w:lang w:val="en-US"/>
        </w:rPr>
        <w:t>static</w:t>
      </w:r>
      <w:r w:rsidRPr="00EE6B84">
        <w:rPr>
          <w:rFonts w:ascii="Courier New" w:hAnsi="Courier New" w:cs="Courier New"/>
          <w:color w:val="000000"/>
          <w:lang w:val="en-US"/>
        </w:rPr>
        <w:t xml:space="preserve"> </w:t>
      </w:r>
      <w:r w:rsidRPr="00EE6B84">
        <w:rPr>
          <w:rFonts w:ascii="Courier New" w:hAnsi="Courier New" w:cs="Courier New"/>
          <w:b/>
          <w:bCs/>
          <w:color w:val="7F0055"/>
          <w:lang w:val="en-US"/>
        </w:rPr>
        <w:t>void</w:t>
      </w:r>
      <w:r w:rsidRPr="00EE6B84">
        <w:rPr>
          <w:rFonts w:ascii="Courier New" w:hAnsi="Courier New" w:cs="Courier New"/>
          <w:color w:val="000000"/>
          <w:lang w:val="en-US"/>
        </w:rPr>
        <w:t xml:space="preserve"> </w:t>
      </w:r>
      <w:proofErr w:type="spellStart"/>
      <w:r w:rsidRPr="00EE6B84">
        <w:rPr>
          <w:rFonts w:ascii="Courier New" w:hAnsi="Courier New" w:cs="Courier New"/>
          <w:b/>
          <w:bCs/>
          <w:color w:val="000000"/>
          <w:lang w:val="en-US"/>
        </w:rPr>
        <w:t>rxCallback</w:t>
      </w:r>
      <w:proofErr w:type="spellEnd"/>
      <w:r w:rsidRPr="00EE6B84">
        <w:rPr>
          <w:rFonts w:ascii="Courier New" w:hAnsi="Courier New" w:cs="Courier New"/>
          <w:color w:val="000000"/>
          <w:lang w:val="en-US"/>
        </w:rPr>
        <w:t xml:space="preserve">( </w:t>
      </w:r>
      <w:r w:rsidRPr="00EE6B84">
        <w:rPr>
          <w:rFonts w:ascii="Courier New" w:hAnsi="Courier New" w:cs="Courier New"/>
          <w:color w:val="005032"/>
          <w:lang w:val="en-US"/>
        </w:rPr>
        <w:t>U8</w:t>
      </w:r>
      <w:r w:rsidRPr="00EE6B84">
        <w:rPr>
          <w:rFonts w:ascii="Courier New" w:hAnsi="Courier New" w:cs="Courier New"/>
          <w:color w:val="000000"/>
          <w:lang w:val="en-US"/>
        </w:rPr>
        <w:t xml:space="preserve"> length, </w:t>
      </w:r>
      <w:r w:rsidRPr="00EE6B84">
        <w:rPr>
          <w:rFonts w:ascii="Courier New" w:hAnsi="Courier New" w:cs="Courier New"/>
          <w:color w:val="3F7F5F"/>
          <w:lang w:val="en-US"/>
        </w:rPr>
        <w:t>/*@only@*/</w:t>
      </w:r>
      <w:r w:rsidRPr="00EE6B84">
        <w:rPr>
          <w:rFonts w:ascii="Courier New" w:hAnsi="Courier New" w:cs="Courier New"/>
          <w:color w:val="000000"/>
          <w:lang w:val="en-US"/>
        </w:rPr>
        <w:t xml:space="preserve"> </w:t>
      </w:r>
      <w:r w:rsidRPr="00EE6B84">
        <w:rPr>
          <w:rFonts w:ascii="Courier New" w:hAnsi="Courier New" w:cs="Courier New"/>
          <w:color w:val="005032"/>
          <w:lang w:val="en-US"/>
        </w:rPr>
        <w:t>U8</w:t>
      </w:r>
      <w:r w:rsidRPr="00EE6B84">
        <w:rPr>
          <w:rFonts w:ascii="Courier New" w:hAnsi="Courier New" w:cs="Courier New"/>
          <w:color w:val="000000"/>
          <w:lang w:val="en-US"/>
        </w:rPr>
        <w:t xml:space="preserve"> * message )</w:t>
      </w:r>
    </w:p>
    <w:p w:rsidR="00EE6B84" w:rsidRDefault="00EE6B84" w:rsidP="00EE6B84">
      <w:pPr>
        <w:rPr>
          <w:lang w:val="en-GB"/>
        </w:rPr>
      </w:pPr>
      <w:r>
        <w:rPr>
          <w:lang w:val="en-GB"/>
        </w:rPr>
        <w:t xml:space="preserve"> Everything is fine, but what if the </w:t>
      </w:r>
      <w:proofErr w:type="spellStart"/>
      <w:r>
        <w:rPr>
          <w:lang w:val="en-GB"/>
        </w:rPr>
        <w:t>uhfFree</w:t>
      </w:r>
      <w:proofErr w:type="spellEnd"/>
      <w:r>
        <w:rPr>
          <w:lang w:val="en-GB"/>
        </w:rPr>
        <w:t xml:space="preserve"> were never called (except that the test would fail)?</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i/>
          <w:color w:val="FF0000"/>
          <w:sz w:val="16"/>
          <w:lang w:val="en-US"/>
        </w:rPr>
      </w:pPr>
      <w:r w:rsidRPr="00EE6B84">
        <w:rPr>
          <w:rFonts w:ascii="Courier New" w:hAnsi="Courier New" w:cs="Courier New"/>
          <w:color w:val="000000"/>
          <w:sz w:val="16"/>
          <w:lang w:val="en-US"/>
        </w:rPr>
        <w:t xml:space="preserve">radio/implementation/radioHandler.c:75:2: </w:t>
      </w:r>
      <w:r w:rsidRPr="00EE6B84">
        <w:rPr>
          <w:rFonts w:ascii="Courier New" w:hAnsi="Courier New" w:cs="Courier New"/>
          <w:b/>
          <w:i/>
          <w:color w:val="FF0000"/>
          <w:sz w:val="16"/>
          <w:lang w:val="en-US"/>
        </w:rPr>
        <w:t>Only storage message not released before return</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A memory leak has been detected. Only-qualified storage is not released before the last reference to it is lost. (Use -</w:t>
      </w:r>
      <w:proofErr w:type="spellStart"/>
      <w:r w:rsidRPr="00EE6B84">
        <w:rPr>
          <w:rFonts w:ascii="Courier New" w:hAnsi="Courier New" w:cs="Courier New"/>
          <w:color w:val="000000"/>
          <w:sz w:val="16"/>
          <w:lang w:val="en-US"/>
        </w:rPr>
        <w:t>mustfreeonly</w:t>
      </w:r>
      <w:proofErr w:type="spellEnd"/>
      <w:r w:rsidRPr="00EE6B84">
        <w:rPr>
          <w:rFonts w:ascii="Courier New" w:hAnsi="Courier New" w:cs="Courier New"/>
          <w:color w:val="000000"/>
          <w:sz w:val="16"/>
          <w:lang w:val="en-US"/>
        </w:rPr>
        <w:t xml:space="preserve"> to inhibit warning)</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radio/implementation/radioHandler.c:56:52: Storage message becomes only</w:t>
      </w:r>
    </w:p>
    <w:p w:rsidR="00EE6B84" w:rsidRPr="00EE6B84" w:rsidRDefault="00EE6B84" w:rsidP="00EE6B84">
      <w:pPr>
        <w:rPr>
          <w:lang w:val="en-US"/>
        </w:rPr>
      </w:pPr>
      <w:r w:rsidRPr="00EE6B84">
        <w:rPr>
          <w:lang w:val="en-US"/>
        </w:rPr>
        <w:t>This is a memory leak that might have gone amiss otherwise.</w:t>
      </w:r>
    </w:p>
    <w:p w:rsidR="00EE6B84" w:rsidRPr="00EE6B84" w:rsidRDefault="00EE6B84" w:rsidP="00EE6B84">
      <w:pPr>
        <w:rPr>
          <w:lang w:val="en-US"/>
        </w:rPr>
      </w:pPr>
      <w:r w:rsidRPr="00EE6B84">
        <w:rPr>
          <w:lang w:val="en-US"/>
        </w:rPr>
        <w:t>There are also extensive checks against possible use of null pointers and so on..</w:t>
      </w:r>
    </w:p>
    <w:p w:rsidR="00EE6B84" w:rsidRDefault="00EE6B84" w:rsidP="00EE6B84">
      <w:pPr>
        <w:rPr>
          <w:lang w:val="en-GB"/>
        </w:rPr>
      </w:pPr>
      <w:r>
        <w:rPr>
          <w:lang w:val="en-GB"/>
        </w:rPr>
        <w:t xml:space="preserve"> (The current state of the code:</w:t>
      </w:r>
      <w:r w:rsidRPr="00EE6B84">
        <w:rPr>
          <w:lang w:val="en-US"/>
        </w:rPr>
        <w:t xml:space="preserve"> </w:t>
      </w:r>
      <w:hyperlink r:id="rId35" w:history="1">
        <w:r w:rsidR="00AB40C1">
          <w:rPr>
            <w:rStyle w:val="Hyperlink"/>
            <w:lang w:val="en-GB"/>
          </w:rPr>
          <w:t>https://svn.assaabloy.net:8080/svn</w:t>
        </w:r>
        <w:r w:rsidRPr="00A037DB">
          <w:rPr>
            <w:rStyle w:val="Hyperlink"/>
            <w:lang w:val="en-GB"/>
          </w:rPr>
          <w:t>/mbs/projects/education/unitTestTutorial/radioHandlerTutorial/branches/9_splint</w:t>
        </w:r>
      </w:hyperlink>
      <w:r>
        <w:rPr>
          <w:lang w:val="en-GB"/>
        </w:rPr>
        <w:t>)</w:t>
      </w:r>
    </w:p>
    <w:p w:rsidR="00EE6B84" w:rsidRPr="00EE6B84" w:rsidRDefault="00EE6B84" w:rsidP="006B7D0D">
      <w:pPr>
        <w:rPr>
          <w:lang w:val="en-GB"/>
        </w:rPr>
      </w:pPr>
    </w:p>
    <w:p w:rsidR="00EE6B84" w:rsidRDefault="00EE6B84" w:rsidP="00EE6B84">
      <w:pPr>
        <w:pStyle w:val="Heading2"/>
        <w:rPr>
          <w:lang w:val="en-GB"/>
        </w:rPr>
      </w:pPr>
      <w:bookmarkStart w:id="119" w:name="_Toc366477278"/>
      <w:r>
        <w:rPr>
          <w:lang w:val="en-GB"/>
        </w:rPr>
        <w:t>Mock or Stub?</w:t>
      </w:r>
      <w:bookmarkEnd w:id="119"/>
    </w:p>
    <w:p w:rsidR="00EE6B84" w:rsidRDefault="00EE6B84" w:rsidP="00EE6B84">
      <w:pPr>
        <w:rPr>
          <w:lang w:val="en-GB"/>
        </w:rPr>
      </w:pPr>
      <w:r>
        <w:rPr>
          <w:lang w:val="en-GB"/>
        </w:rPr>
        <w:t>There is a test philosophy that there shall be only on assertion per test, in that way every test is focussed on testing one thing an d there is no question what went wrong. If there are several thing s tested in the same test it becomes more fragile, and a failure might shadow the other thing s that should have been tested.</w:t>
      </w:r>
    </w:p>
    <w:p w:rsidR="00EE6B84" w:rsidRDefault="00EE6B84" w:rsidP="00EE6B84">
      <w:pPr>
        <w:rPr>
          <w:lang w:val="en-GB"/>
        </w:rPr>
      </w:pPr>
      <w:r>
        <w:rPr>
          <w:lang w:val="en-GB"/>
        </w:rPr>
        <w:lastRenderedPageBreak/>
        <w:t>Also tests that have several assertions and mocks tend to be too tightly coupled to the actual implementation of the module – change the order of a few calls and the tests fail even if the relevant behaviour is the same.</w:t>
      </w:r>
    </w:p>
    <w:p w:rsidR="00EE6B84" w:rsidRDefault="00EE6B84" w:rsidP="00EE6B84">
      <w:pPr>
        <w:rPr>
          <w:lang w:val="en-GB"/>
        </w:rPr>
      </w:pPr>
      <w:r>
        <w:rPr>
          <w:lang w:val="en-GB"/>
        </w:rPr>
        <w:t xml:space="preserve">Looking at our code we have this situation in some of the tests. When a message is received we test that the </w:t>
      </w:r>
      <w:proofErr w:type="spellStart"/>
      <w:r>
        <w:rPr>
          <w:lang w:val="en-GB"/>
        </w:rPr>
        <w:t>responce</w:t>
      </w:r>
      <w:proofErr w:type="spellEnd"/>
      <w:r>
        <w:rPr>
          <w:lang w:val="en-GB"/>
        </w:rPr>
        <w:t xml:space="preserve"> is allocated sent and that the received buffer is released. Since the mocks must be in order this forces the test to know that the implementation sends the allocates and send the response _before_ the </w:t>
      </w:r>
      <w:proofErr w:type="spellStart"/>
      <w:r>
        <w:rPr>
          <w:lang w:val="en-GB"/>
        </w:rPr>
        <w:t>rx</w:t>
      </w:r>
      <w:proofErr w:type="spellEnd"/>
      <w:r>
        <w:rPr>
          <w:lang w:val="en-GB"/>
        </w:rPr>
        <w:t xml:space="preserve"> is freed. If we later on decide that the memory will be better handled if we release the buffer before allocating a new one – then all our tests will fail even if the behaviour is unchanged. (there is also a possibility that we would use the same buffer and return it, we’ll leave that as it is for now).</w:t>
      </w:r>
    </w:p>
    <w:p w:rsidR="00EE6B84" w:rsidRDefault="00EE6B84" w:rsidP="00EE6B84">
      <w:pPr>
        <w:rPr>
          <w:lang w:val="en-GB"/>
        </w:rPr>
      </w:pPr>
      <w:r>
        <w:rPr>
          <w:lang w:val="en-GB"/>
        </w:rPr>
        <w:t xml:space="preserve">Ok, if we remove the call to expect </w:t>
      </w:r>
      <w:proofErr w:type="spellStart"/>
      <w:r>
        <w:rPr>
          <w:lang w:val="en-GB"/>
        </w:rPr>
        <w:t>uhfFree</w:t>
      </w:r>
      <w:proofErr w:type="spellEnd"/>
      <w:r>
        <w:rPr>
          <w:lang w:val="en-GB"/>
        </w:rPr>
        <w:t xml:space="preserve"> as a mock then the test fail. A faked function shall fail the test if not mentioned in the test. Because of this there is also a way of enabling a fake as a stub. </w:t>
      </w:r>
    </w:p>
    <w:p w:rsidR="00EE6B84" w:rsidRDefault="00EE6B84" w:rsidP="00EE6B84">
      <w:pPr>
        <w:rPr>
          <w:lang w:val="en-GB"/>
        </w:rPr>
      </w:pPr>
      <w:r>
        <w:rPr>
          <w:lang w:val="en-GB"/>
        </w:rPr>
        <w:t xml:space="preserve">A stub is a faked function that allows any number of calls (including no calls) and can be set up to return a specific value. It can even return different return values depending on a set of parameter </w:t>
      </w:r>
      <w:r w:rsidRPr="00155715">
        <w:rPr>
          <w:lang w:val="en-GB"/>
        </w:rPr>
        <w:t>values which is useful</w:t>
      </w:r>
      <w:r>
        <w:rPr>
          <w:lang w:val="en-GB"/>
        </w:rPr>
        <w:t xml:space="preserve"> if you for example want to stub a few calls to a parameter get function.</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3F7F5F"/>
          <w:sz w:val="16"/>
          <w:szCs w:val="16"/>
          <w:lang w:val="en-US"/>
        </w:rPr>
      </w:pPr>
      <w:r w:rsidRPr="00EE6B84">
        <w:rPr>
          <w:rFonts w:ascii="Courier New" w:hAnsi="Courier New" w:cs="Courier New"/>
          <w:color w:val="3F7F5F"/>
          <w:sz w:val="16"/>
          <w:szCs w:val="16"/>
          <w:lang w:val="en-US"/>
        </w:rPr>
        <w:t xml:space="preserve">    // </w:t>
      </w:r>
      <w:proofErr w:type="spellStart"/>
      <w:r w:rsidRPr="00EE6B84">
        <w:rPr>
          <w:rFonts w:ascii="Courier New" w:hAnsi="Courier New" w:cs="Courier New"/>
          <w:color w:val="3F7F5F"/>
          <w:sz w:val="16"/>
          <w:szCs w:val="16"/>
          <w:lang w:val="en-US"/>
        </w:rPr>
        <w:t>int</w:t>
      </w:r>
      <w:proofErr w:type="spellEnd"/>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paramGet</w:t>
      </w:r>
      <w:proofErr w:type="spellEnd"/>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int</w:t>
      </w:r>
      <w:proofErr w:type="spellEnd"/>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parameterNumber</w:t>
      </w:r>
      <w:proofErr w:type="spellEnd"/>
      <w:r w:rsidRPr="00EE6B84">
        <w:rPr>
          <w:rFonts w:ascii="Courier New" w:hAnsi="Courier New" w:cs="Courier New"/>
          <w:color w:val="3F7F5F"/>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color w:val="3F7F5F"/>
          <w:sz w:val="16"/>
          <w:szCs w:val="16"/>
          <w:lang w:val="en-US"/>
        </w:rPr>
      </w:pPr>
      <w:r w:rsidRPr="00EE6B84">
        <w:rPr>
          <w:rFonts w:ascii="Courier New" w:hAnsi="Courier New" w:cs="Courier New"/>
          <w:color w:val="3F7F5F"/>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icdTestEnableStub</w:t>
      </w:r>
      <w:proofErr w:type="spellEnd"/>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paramGet</w:t>
      </w:r>
      <w:proofErr w:type="spellEnd"/>
      <w:r w:rsidRPr="00EE6B84">
        <w:rPr>
          <w:rFonts w:ascii="Courier New" w:hAnsi="Courier New" w:cs="Courier New"/>
          <w:color w:val="3F7F5F"/>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icdTestParamImmediate</w:t>
      </w:r>
      <w:proofErr w:type="spellEnd"/>
      <w:r w:rsidRPr="00EE6B84">
        <w:rPr>
          <w:rFonts w:ascii="Courier New" w:hAnsi="Courier New" w:cs="Courier New"/>
          <w:color w:val="3F7F5F"/>
          <w:sz w:val="16"/>
          <w:szCs w:val="16"/>
          <w:lang w:val="en-US"/>
        </w:rPr>
        <w:t>( 0, 0x1010 );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icdTestSetReturnValue</w:t>
      </w:r>
      <w:proofErr w:type="spellEnd"/>
      <w:r w:rsidRPr="00EE6B84">
        <w:rPr>
          <w:rFonts w:ascii="Courier New" w:hAnsi="Courier New" w:cs="Courier New"/>
          <w:color w:val="3F7F5F"/>
          <w:sz w:val="16"/>
          <w:szCs w:val="16"/>
          <w:lang w:val="en-US"/>
        </w:rPr>
        <w:t>( 1 );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icdTestEnableStub</w:t>
      </w:r>
      <w:proofErr w:type="spellEnd"/>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paramGet</w:t>
      </w:r>
      <w:proofErr w:type="spellEnd"/>
      <w:r w:rsidRPr="00EE6B84">
        <w:rPr>
          <w:rFonts w:ascii="Courier New" w:hAnsi="Courier New" w:cs="Courier New"/>
          <w:color w:val="3F7F5F"/>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icdTestParamImmediate</w:t>
      </w:r>
      <w:proofErr w:type="spellEnd"/>
      <w:r w:rsidRPr="00EE6B84">
        <w:rPr>
          <w:rFonts w:ascii="Courier New" w:hAnsi="Courier New" w:cs="Courier New"/>
          <w:color w:val="3F7F5F"/>
          <w:sz w:val="16"/>
          <w:szCs w:val="16"/>
          <w:lang w:val="en-US"/>
        </w:rPr>
        <w:t>( 0, 0x1020 );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3F7F5F"/>
          <w:sz w:val="16"/>
          <w:szCs w:val="16"/>
          <w:lang w:val="en-US"/>
        </w:rPr>
        <w:t xml:space="preserve">    </w:t>
      </w:r>
      <w:proofErr w:type="spellStart"/>
      <w:r w:rsidRPr="00EE6B84">
        <w:rPr>
          <w:rFonts w:ascii="Courier New" w:hAnsi="Courier New" w:cs="Courier New"/>
          <w:color w:val="3F7F5F"/>
          <w:sz w:val="16"/>
          <w:szCs w:val="16"/>
          <w:lang w:val="en-US"/>
        </w:rPr>
        <w:t>icdTestSetReturnValue</w:t>
      </w:r>
      <w:proofErr w:type="spellEnd"/>
      <w:r w:rsidRPr="00EE6B84">
        <w:rPr>
          <w:rFonts w:ascii="Courier New" w:hAnsi="Courier New" w:cs="Courier New"/>
          <w:color w:val="3F7F5F"/>
          <w:sz w:val="16"/>
          <w:szCs w:val="16"/>
          <w:lang w:val="en-US"/>
        </w:rPr>
        <w:t>( 2 );</w:t>
      </w:r>
    </w:p>
    <w:p w:rsidR="00EE6B84" w:rsidRPr="00EE6B84" w:rsidRDefault="00EE6B84" w:rsidP="00EE6B84">
      <w:pPr>
        <w:rPr>
          <w:lang w:val="en-US"/>
        </w:rPr>
      </w:pPr>
      <w:r w:rsidRPr="00EE6B84">
        <w:rPr>
          <w:lang w:val="en-US"/>
        </w:rPr>
        <w:t xml:space="preserve">For our test we add tests to test the memory release, stubbing the allocation and transmission.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b/>
          <w:bCs/>
          <w:color w:val="7F0055"/>
          <w:sz w:val="16"/>
          <w:lang w:val="en-US"/>
        </w:rPr>
        <w:t>static</w:t>
      </w:r>
      <w:r w:rsidRPr="00EE6B84">
        <w:rPr>
          <w:rFonts w:ascii="Courier New" w:hAnsi="Courier New" w:cs="Courier New"/>
          <w:color w:val="000000"/>
          <w:sz w:val="16"/>
          <w:lang w:val="en-US"/>
        </w:rPr>
        <w:t xml:space="preserve"> </w:t>
      </w:r>
      <w:r w:rsidRPr="00EE6B84">
        <w:rPr>
          <w:rFonts w:ascii="Courier New" w:hAnsi="Courier New" w:cs="Courier New"/>
          <w:b/>
          <w:bCs/>
          <w:color w:val="7F0055"/>
          <w:sz w:val="16"/>
          <w:lang w:val="en-US"/>
        </w:rPr>
        <w:t>void</w:t>
      </w:r>
      <w:r w:rsidRPr="00EE6B84">
        <w:rPr>
          <w:rFonts w:ascii="Courier New" w:hAnsi="Courier New" w:cs="Courier New"/>
          <w:color w:val="000000"/>
          <w:sz w:val="16"/>
          <w:lang w:val="en-US"/>
        </w:rPr>
        <w:t xml:space="preserve"> </w:t>
      </w:r>
      <w:r w:rsidRPr="00EE6B84">
        <w:rPr>
          <w:rFonts w:ascii="Courier New" w:hAnsi="Courier New" w:cs="Courier New"/>
          <w:b/>
          <w:bCs/>
          <w:color w:val="000000"/>
          <w:sz w:val="16"/>
          <w:lang w:val="en-US"/>
        </w:rPr>
        <w:t>helper__rx_a_</w:t>
      </w:r>
      <w:proofErr w:type="spellStart"/>
      <w:r w:rsidRPr="00EE6B84">
        <w:rPr>
          <w:rFonts w:ascii="Courier New" w:hAnsi="Courier New" w:cs="Courier New"/>
          <w:b/>
          <w:bCs/>
          <w:color w:val="000000"/>
          <w:sz w:val="16"/>
          <w:lang w:val="en-US"/>
        </w:rPr>
        <w:t>msg</w:t>
      </w:r>
      <w:proofErr w:type="spellEnd"/>
      <w:r w:rsidRPr="00EE6B84">
        <w:rPr>
          <w:rFonts w:ascii="Courier New" w:hAnsi="Courier New" w:cs="Courier New"/>
          <w:b/>
          <w:bCs/>
          <w:color w:val="000000"/>
          <w:sz w:val="16"/>
          <w:lang w:val="en-US"/>
        </w:rPr>
        <w:t>__</w:t>
      </w:r>
      <w:proofErr w:type="spellStart"/>
      <w:r w:rsidRPr="00EE6B84">
        <w:rPr>
          <w:rFonts w:ascii="Courier New" w:hAnsi="Courier New" w:cs="Courier New"/>
          <w:b/>
          <w:bCs/>
          <w:color w:val="000000"/>
          <w:sz w:val="16"/>
          <w:lang w:val="en-US"/>
        </w:rPr>
        <w:t>make_sure_buffer_is_released</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5032"/>
          <w:sz w:val="16"/>
          <w:lang w:val="en-US"/>
        </w:rPr>
        <w:t>RadioMsgId</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rxMsgId</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5032"/>
          <w:sz w:val="16"/>
          <w:lang w:val="en-US"/>
        </w:rPr>
        <w:t>RadioMessage</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rxMsg</w:t>
      </w:r>
      <w:proofErr w:type="spellEnd"/>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b/>
          <w:bCs/>
          <w:color w:val="7F0055"/>
          <w:sz w:val="16"/>
          <w:lang w:val="en-US"/>
        </w:rPr>
        <w:t>const</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size_t</w:t>
      </w:r>
      <w:proofErr w:type="spellEnd"/>
      <w:r w:rsidRPr="00EE6B84">
        <w:rPr>
          <w:rFonts w:ascii="Courier New" w:hAnsi="Courier New" w:cs="Courier New"/>
          <w:color w:val="000000"/>
          <w:sz w:val="16"/>
          <w:lang w:val="en-US"/>
        </w:rPr>
        <w:t xml:space="preserve"> SIZEOF_REQUEST_MESSAGE     = </w:t>
      </w:r>
      <w:proofErr w:type="spellStart"/>
      <w:r w:rsidRPr="00EE6B84">
        <w:rPr>
          <w:rFonts w:ascii="Courier New" w:hAnsi="Courier New" w:cs="Courier New"/>
          <w:b/>
          <w:bCs/>
          <w:color w:val="7F0055"/>
          <w:sz w:val="16"/>
          <w:lang w:val="en-US"/>
        </w:rPr>
        <w:t>sizeof</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5032"/>
          <w:sz w:val="16"/>
          <w:lang w:val="en-US"/>
        </w:rPr>
        <w:t>RadioMsgId</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rxMsg.</w:t>
      </w:r>
      <w:r w:rsidRPr="00EE6B84">
        <w:rPr>
          <w:rFonts w:ascii="Courier New" w:hAnsi="Courier New" w:cs="Courier New"/>
          <w:color w:val="0000C0"/>
          <w:sz w:val="16"/>
          <w:lang w:val="en-US"/>
        </w:rPr>
        <w:t>msgId</w:t>
      </w:r>
      <w:proofErr w:type="spellEnd"/>
      <w:r w:rsidRPr="00EE6B84">
        <w:rPr>
          <w:rFonts w:ascii="Courier New" w:hAnsi="Courier New" w:cs="Courier New"/>
          <w:color w:val="000000"/>
          <w:sz w:val="16"/>
          <w:lang w:val="en-US"/>
        </w:rPr>
        <w:t xml:space="preserve"> = </w:t>
      </w:r>
      <w:proofErr w:type="spellStart"/>
      <w:r w:rsidRPr="00EE6B84">
        <w:rPr>
          <w:rFonts w:ascii="Courier New" w:hAnsi="Courier New" w:cs="Courier New"/>
          <w:color w:val="000000"/>
          <w:sz w:val="16"/>
          <w:lang w:val="en-US"/>
        </w:rPr>
        <w:t>rxMsgId</w:t>
      </w:r>
      <w:proofErr w:type="spellEnd"/>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icdTestEnableStub</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uhfAlloc</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icdTestEnableStub</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uhfTx</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icdTestExpectMock</w:t>
      </w:r>
      <w:proofErr w:type="spellEnd"/>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uhfFree</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icdTestParamPtrValue</w:t>
      </w:r>
      <w:proofErr w:type="spellEnd"/>
      <w:r w:rsidRPr="00EE6B84">
        <w:rPr>
          <w:rFonts w:ascii="Courier New" w:hAnsi="Courier New" w:cs="Courier New"/>
          <w:color w:val="000000"/>
          <w:sz w:val="16"/>
          <w:lang w:val="en-US"/>
        </w:rPr>
        <w:t>( 0, &amp;</w:t>
      </w:r>
      <w:proofErr w:type="spellStart"/>
      <w:r w:rsidRPr="00EE6B84">
        <w:rPr>
          <w:rFonts w:ascii="Courier New" w:hAnsi="Courier New" w:cs="Courier New"/>
          <w:color w:val="000000"/>
          <w:sz w:val="16"/>
          <w:lang w:val="en-US"/>
        </w:rPr>
        <w:t>rxMsg</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w:t>
      </w:r>
      <w:proofErr w:type="spellStart"/>
      <w:r w:rsidRPr="00EE6B84">
        <w:rPr>
          <w:rFonts w:ascii="Courier New" w:hAnsi="Courier New" w:cs="Courier New"/>
          <w:color w:val="000000"/>
          <w:sz w:val="16"/>
          <w:lang w:val="en-US"/>
        </w:rPr>
        <w:t>uhfRxCb</w:t>
      </w:r>
      <w:proofErr w:type="spellEnd"/>
      <w:r w:rsidRPr="00EE6B84">
        <w:rPr>
          <w:rFonts w:ascii="Courier New" w:hAnsi="Courier New" w:cs="Courier New"/>
          <w:color w:val="000000"/>
          <w:sz w:val="16"/>
          <w:lang w:val="en-US"/>
        </w:rPr>
        <w:t>( SIZEOF_REQUEST_MESSAGE, (</w:t>
      </w:r>
      <w:r w:rsidRPr="00EE6B84">
        <w:rPr>
          <w:rFonts w:ascii="Courier New" w:hAnsi="Courier New" w:cs="Courier New"/>
          <w:color w:val="005032"/>
          <w:sz w:val="16"/>
          <w:lang w:val="en-US"/>
        </w:rPr>
        <w:t>U8</w:t>
      </w:r>
      <w:r w:rsidRPr="00EE6B84">
        <w:rPr>
          <w:rFonts w:ascii="Courier New" w:hAnsi="Courier New" w:cs="Courier New"/>
          <w:color w:val="000000"/>
          <w:sz w:val="16"/>
          <w:lang w:val="en-US"/>
        </w:rPr>
        <w:t>*)&amp;</w:t>
      </w:r>
      <w:proofErr w:type="spellStart"/>
      <w:r w:rsidRPr="00EE6B84">
        <w:rPr>
          <w:rFonts w:ascii="Courier New" w:hAnsi="Courier New" w:cs="Courier New"/>
          <w:color w:val="000000"/>
          <w:sz w:val="16"/>
          <w:lang w:val="en-US"/>
        </w:rPr>
        <w:t>rxMsg</w:t>
      </w:r>
      <w:proofErr w:type="spellEnd"/>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TEST_FUNCTION( </w:t>
      </w:r>
      <w:r w:rsidRPr="00EE6B84">
        <w:rPr>
          <w:rFonts w:ascii="Courier New" w:hAnsi="Courier New" w:cs="Courier New"/>
          <w:b/>
          <w:bCs/>
          <w:color w:val="000000"/>
          <w:sz w:val="16"/>
          <w:lang w:val="en-US"/>
        </w:rPr>
        <w:t>when_receiving_an_unkown_message__make_sure_rxMsg_buffer_is_released</w:t>
      </w:r>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helper__rx_a_</w:t>
      </w:r>
      <w:proofErr w:type="spellStart"/>
      <w:r w:rsidRPr="00EE6B84">
        <w:rPr>
          <w:rFonts w:ascii="Courier New" w:hAnsi="Courier New" w:cs="Courier New"/>
          <w:color w:val="000000"/>
          <w:sz w:val="16"/>
          <w:lang w:val="en-US"/>
        </w:rPr>
        <w:t>msg</w:t>
      </w:r>
      <w:proofErr w:type="spellEnd"/>
      <w:r w:rsidRPr="00EE6B84">
        <w:rPr>
          <w:rFonts w:ascii="Courier New" w:hAnsi="Courier New" w:cs="Courier New"/>
          <w:color w:val="000000"/>
          <w:sz w:val="16"/>
          <w:lang w:val="en-US"/>
        </w:rPr>
        <w:t>__</w:t>
      </w:r>
      <w:proofErr w:type="spellStart"/>
      <w:r w:rsidRPr="00EE6B84">
        <w:rPr>
          <w:rFonts w:ascii="Courier New" w:hAnsi="Courier New" w:cs="Courier New"/>
          <w:color w:val="000000"/>
          <w:sz w:val="16"/>
          <w:lang w:val="en-US"/>
        </w:rPr>
        <w:t>make_sure_buffer_is_released</w:t>
      </w:r>
      <w:proofErr w:type="spellEnd"/>
      <w:r w:rsidRPr="00EE6B84">
        <w:rPr>
          <w:rFonts w:ascii="Courier New" w:hAnsi="Courier New" w:cs="Courier New"/>
          <w:color w:val="000000"/>
          <w:sz w:val="16"/>
          <w:lang w:val="en-US"/>
        </w:rPr>
        <w:t xml:space="preserve">( </w:t>
      </w:r>
      <w:r w:rsidRPr="00EE6B84">
        <w:rPr>
          <w:rFonts w:ascii="Courier New" w:hAnsi="Courier New" w:cs="Courier New"/>
          <w:i/>
          <w:iCs/>
          <w:color w:val="0000C0"/>
          <w:sz w:val="16"/>
          <w:lang w:val="en-US"/>
        </w:rPr>
        <w:t>RADIO_MSG_ID__UNKNOWN</w:t>
      </w:r>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TEST_FUNCTION( </w:t>
      </w:r>
      <w:r w:rsidRPr="00EE6B84">
        <w:rPr>
          <w:rFonts w:ascii="Courier New" w:hAnsi="Courier New" w:cs="Courier New"/>
          <w:b/>
          <w:bCs/>
          <w:color w:val="000000"/>
          <w:sz w:val="16"/>
          <w:lang w:val="en-US"/>
        </w:rPr>
        <w:t>when_receiving_a_get_request_message__make_sure_rxMsg_buffer_is_released</w:t>
      </w:r>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 xml:space="preserve">    helper__rx_a_</w:t>
      </w:r>
      <w:proofErr w:type="spellStart"/>
      <w:r w:rsidRPr="00EE6B84">
        <w:rPr>
          <w:rFonts w:ascii="Courier New" w:hAnsi="Courier New" w:cs="Courier New"/>
          <w:color w:val="000000"/>
          <w:sz w:val="16"/>
          <w:lang w:val="en-US"/>
        </w:rPr>
        <w:t>msg</w:t>
      </w:r>
      <w:proofErr w:type="spellEnd"/>
      <w:r w:rsidRPr="00EE6B84">
        <w:rPr>
          <w:rFonts w:ascii="Courier New" w:hAnsi="Courier New" w:cs="Courier New"/>
          <w:color w:val="000000"/>
          <w:sz w:val="16"/>
          <w:lang w:val="en-US"/>
        </w:rPr>
        <w:t>__</w:t>
      </w:r>
      <w:proofErr w:type="spellStart"/>
      <w:r w:rsidRPr="00EE6B84">
        <w:rPr>
          <w:rFonts w:ascii="Courier New" w:hAnsi="Courier New" w:cs="Courier New"/>
          <w:color w:val="000000"/>
          <w:sz w:val="16"/>
          <w:lang w:val="en-US"/>
        </w:rPr>
        <w:t>make_sure_buffer_is_released</w:t>
      </w:r>
      <w:proofErr w:type="spellEnd"/>
      <w:r w:rsidRPr="00EE6B84">
        <w:rPr>
          <w:rFonts w:ascii="Courier New" w:hAnsi="Courier New" w:cs="Courier New"/>
          <w:color w:val="000000"/>
          <w:sz w:val="16"/>
          <w:lang w:val="en-US"/>
        </w:rPr>
        <w:t xml:space="preserve">( </w:t>
      </w:r>
      <w:r w:rsidRPr="00EE6B84">
        <w:rPr>
          <w:rFonts w:ascii="Courier New" w:hAnsi="Courier New" w:cs="Courier New"/>
          <w:i/>
          <w:iCs/>
          <w:color w:val="0000C0"/>
          <w:sz w:val="16"/>
          <w:lang w:val="en-US"/>
        </w:rPr>
        <w:t>RADIO_MSG_ID__GET_VERSION_REQ</w:t>
      </w:r>
      <w:r w:rsidRPr="00EE6B84">
        <w:rPr>
          <w:rFonts w:ascii="Courier New" w:hAnsi="Courier New" w:cs="Courier New"/>
          <w:color w:val="000000"/>
          <w:sz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lang w:val="en-US"/>
        </w:rPr>
      </w:pPr>
      <w:r w:rsidRPr="00EE6B84">
        <w:rPr>
          <w:rFonts w:ascii="Courier New" w:hAnsi="Courier New" w:cs="Courier New"/>
          <w:color w:val="000000"/>
          <w:sz w:val="16"/>
          <w:lang w:val="en-US"/>
        </w:rPr>
        <w:t>}</w:t>
      </w:r>
    </w:p>
    <w:p w:rsidR="00EE6B84" w:rsidRPr="00EE6B84" w:rsidRDefault="00EE6B84" w:rsidP="00EE6B84">
      <w:pPr>
        <w:rPr>
          <w:lang w:val="en-US"/>
        </w:rPr>
      </w:pPr>
      <w:r w:rsidRPr="00EE6B84">
        <w:rPr>
          <w:lang w:val="en-US"/>
        </w:rPr>
        <w:t xml:space="preserve">And then this works we change the original tests to stub the </w:t>
      </w:r>
      <w:proofErr w:type="spellStart"/>
      <w:r w:rsidRPr="00EE6B84">
        <w:rPr>
          <w:lang w:val="en-US"/>
        </w:rPr>
        <w:t>uhfFree</w:t>
      </w:r>
      <w:proofErr w:type="spellEnd"/>
      <w:r w:rsidRPr="00EE6B84">
        <w:rPr>
          <w:lang w:val="en-US"/>
        </w:rPr>
        <w:t xml:space="preserve"> call.</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lang w:val="en-US"/>
        </w:rPr>
        <w:lastRenderedPageBreak/>
        <w:t>T</w:t>
      </w:r>
      <w:r w:rsidRPr="00EE6B84">
        <w:rPr>
          <w:rFonts w:ascii="Courier New" w:hAnsi="Courier New" w:cs="Courier New"/>
          <w:color w:val="000000"/>
          <w:sz w:val="16"/>
          <w:szCs w:val="16"/>
          <w:lang w:val="en-US"/>
        </w:rPr>
        <w:t xml:space="preserve">EST_FUNCTION( </w:t>
      </w:r>
      <w:r w:rsidRPr="00EE6B84">
        <w:rPr>
          <w:rFonts w:ascii="Courier New" w:hAnsi="Courier New" w:cs="Courier New"/>
          <w:b/>
          <w:bCs/>
          <w:color w:val="000000"/>
          <w:sz w:val="16"/>
          <w:szCs w:val="16"/>
          <w:lang w:val="en-US"/>
        </w:rPr>
        <w:t>when_receiving_an_unkown_message__a_result_message_shall_be_returned_with_result_code__unknown_message_id</w:t>
      </w:r>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txMsg</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EXPECTED_TX_MESSAGE  = {     </w:t>
      </w:r>
      <w:r w:rsidRPr="00EE6B84">
        <w:rPr>
          <w:rFonts w:ascii="Courier New" w:hAnsi="Courier New" w:cs="Courier New"/>
          <w:i/>
          <w:iCs/>
          <w:color w:val="0000C0"/>
          <w:sz w:val="16"/>
          <w:szCs w:val="16"/>
          <w:lang w:val="en-US"/>
        </w:rPr>
        <w:t>RADIO_MSG_ID__RESULT</w:t>
      </w:r>
      <w:r w:rsidRPr="00EE6B84">
        <w:rPr>
          <w:rFonts w:ascii="Courier New" w:hAnsi="Courier New" w:cs="Courier New"/>
          <w:color w:val="000000"/>
          <w:sz w:val="16"/>
          <w:szCs w:val="16"/>
          <w:lang w:val="en-US"/>
        </w:rPr>
        <w:t>,</w:t>
      </w:r>
    </w:p>
    <w:p w:rsidR="00EE6B84" w:rsidRPr="00D23A72"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r w:rsidRPr="00D23A72">
        <w:rPr>
          <w:rFonts w:ascii="Courier New" w:hAnsi="Courier New" w:cs="Courier New"/>
          <w:color w:val="000000"/>
          <w:sz w:val="16"/>
          <w:szCs w:val="16"/>
          <w:lang w:val="en-US"/>
        </w:rPr>
        <w:t xml:space="preserve">{ { </w:t>
      </w:r>
      <w:r w:rsidRPr="00D23A72">
        <w:rPr>
          <w:rFonts w:ascii="Courier New" w:hAnsi="Courier New" w:cs="Courier New"/>
          <w:i/>
          <w:iCs/>
          <w:color w:val="0000C0"/>
          <w:sz w:val="16"/>
          <w:szCs w:val="16"/>
          <w:lang w:val="en-US"/>
        </w:rPr>
        <w:t>RADIO_MSG_RES__UNKOWN_MSG_ID</w:t>
      </w:r>
      <w:r w:rsidRPr="00D23A72">
        <w:rPr>
          <w:rFonts w:ascii="Courier New" w:hAnsi="Courier New" w:cs="Courier New"/>
          <w:color w:val="000000"/>
          <w:sz w:val="16"/>
          <w:szCs w:val="16"/>
          <w:lang w:val="en-US"/>
        </w:rPr>
        <w:t xml:space="preserve"> } }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color w:val="000000"/>
          <w:sz w:val="16"/>
          <w:szCs w:val="16"/>
          <w:lang w:val="en-US"/>
        </w:rPr>
      </w:pPr>
      <w:r w:rsidRPr="00D23A72">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size_t</w:t>
      </w:r>
      <w:proofErr w:type="spellEnd"/>
      <w:r w:rsidRPr="00EE6B84">
        <w:rPr>
          <w:rFonts w:ascii="Courier New" w:hAnsi="Courier New" w:cs="Courier New"/>
          <w:color w:val="000000"/>
          <w:sz w:val="16"/>
          <w:szCs w:val="16"/>
          <w:lang w:val="en-US"/>
        </w:rPr>
        <w:t xml:space="preserve"> SIZEOF_RESULT_MESSAGE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RadioMessageResult</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size_t</w:t>
      </w:r>
      <w:proofErr w:type="spellEnd"/>
      <w:r w:rsidRPr="00EE6B84">
        <w:rPr>
          <w:rFonts w:ascii="Courier New" w:hAnsi="Courier New" w:cs="Courier New"/>
          <w:color w:val="000000"/>
          <w:sz w:val="16"/>
          <w:szCs w:val="16"/>
          <w:lang w:val="en-US"/>
        </w:rPr>
        <w:t xml:space="preserve"> SIZEOF_REQUEST_MESSAGE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r w:rsidRPr="00EE6B84">
        <w:rPr>
          <w:rFonts w:ascii="Courier New" w:hAnsi="Courier New" w:cs="Courier New"/>
          <w:color w:val="0000C0"/>
          <w:sz w:val="16"/>
          <w:szCs w:val="16"/>
          <w:lang w:val="en-US"/>
        </w:rPr>
        <w:t>msgId</w:t>
      </w:r>
      <w:proofErr w:type="spellEnd"/>
      <w:r w:rsidRPr="00EE6B84">
        <w:rPr>
          <w:rFonts w:ascii="Courier New" w:hAnsi="Courier New" w:cs="Courier New"/>
          <w:color w:val="000000"/>
          <w:sz w:val="16"/>
          <w:szCs w:val="16"/>
          <w:lang w:val="en-US"/>
        </w:rPr>
        <w:t xml:space="preserve"> = </w:t>
      </w:r>
      <w:r w:rsidRPr="00EE6B84">
        <w:rPr>
          <w:rFonts w:ascii="Courier New" w:hAnsi="Courier New" w:cs="Courier New"/>
          <w:i/>
          <w:iCs/>
          <w:color w:val="0000C0"/>
          <w:sz w:val="16"/>
          <w:szCs w:val="16"/>
          <w:lang w:val="en-US"/>
        </w:rPr>
        <w:t>RADIO_MSG_ID__UNKNOWN</w:t>
      </w: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icdTestEnableStub</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uhfFree</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expectAllocAndTx</w:t>
      </w:r>
      <w:proofErr w:type="spellEnd"/>
      <w:r w:rsidRPr="00EE6B84">
        <w:rPr>
          <w:rFonts w:ascii="Courier New" w:hAnsi="Courier New" w:cs="Courier New"/>
          <w:color w:val="000000"/>
          <w:sz w:val="16"/>
          <w:szCs w:val="16"/>
          <w:lang w:val="en-US"/>
        </w:rPr>
        <w:t>( SIZEOF_RESULT_MESSAGE, &amp;</w:t>
      </w:r>
      <w:proofErr w:type="spellStart"/>
      <w:r w:rsidRPr="00EE6B84">
        <w:rPr>
          <w:rFonts w:ascii="Courier New" w:hAnsi="Courier New" w:cs="Courier New"/>
          <w:color w:val="000000"/>
          <w:sz w:val="16"/>
          <w:szCs w:val="16"/>
          <w:lang w:val="en-US"/>
        </w:rPr>
        <w:t>txMsg</w:t>
      </w:r>
      <w:proofErr w:type="spellEnd"/>
      <w:r w:rsidRPr="00EE6B84">
        <w:rPr>
          <w:rFonts w:ascii="Courier New" w:hAnsi="Courier New" w:cs="Courier New"/>
          <w:color w:val="000000"/>
          <w:sz w:val="16"/>
          <w:szCs w:val="16"/>
          <w:lang w:val="en-US"/>
        </w:rPr>
        <w:t>, &amp;EXPECTED_TX_MESSAGE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uhfRxCb</w:t>
      </w:r>
      <w:proofErr w:type="spellEnd"/>
      <w:r w:rsidRPr="00EE6B84">
        <w:rPr>
          <w:rFonts w:ascii="Courier New" w:hAnsi="Courier New" w:cs="Courier New"/>
          <w:color w:val="000000"/>
          <w:sz w:val="16"/>
          <w:szCs w:val="16"/>
          <w:lang w:val="en-US"/>
        </w:rPr>
        <w:t>( SIZEOF_REQUEST_MESSAGE, (</w:t>
      </w:r>
      <w:r w:rsidRPr="00EE6B84">
        <w:rPr>
          <w:rFonts w:ascii="Courier New" w:hAnsi="Courier New" w:cs="Courier New"/>
          <w:color w:val="005032"/>
          <w:sz w:val="16"/>
          <w:szCs w:val="16"/>
          <w:lang w:val="en-US"/>
        </w:rPr>
        <w:t>U8</w:t>
      </w:r>
      <w:r w:rsidRPr="00EE6B84">
        <w:rPr>
          <w:rFonts w:ascii="Courier New" w:hAnsi="Courier New" w:cs="Courier New"/>
          <w:color w:val="000000"/>
          <w:sz w:val="16"/>
          <w:szCs w:val="16"/>
          <w:lang w:val="en-US"/>
        </w:rPr>
        <w:t>*)&amp;</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rPr>
          <w:rFonts w:ascii="Courier New" w:hAnsi="Courier New" w:cs="Courier New"/>
          <w:color w:val="000000"/>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rPr>
          <w:rFonts w:ascii="Courier New" w:hAnsi="Courier New" w:cs="Courier New"/>
          <w:color w:val="000000"/>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TEST_FUNCTION( </w:t>
      </w:r>
      <w:r w:rsidRPr="00EE6B84">
        <w:rPr>
          <w:rFonts w:ascii="Courier New" w:hAnsi="Courier New" w:cs="Courier New"/>
          <w:b/>
          <w:bCs/>
          <w:color w:val="000000"/>
          <w:sz w:val="16"/>
          <w:szCs w:val="16"/>
          <w:lang w:val="en-US"/>
        </w:rPr>
        <w:t>when_receiving_an_get_version_req_message__a_get_version_rsp_message__shall_be_returned</w:t>
      </w:r>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txMsg</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EXPECTED_TX_MESSAGE;</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size_t</w:t>
      </w:r>
      <w:proofErr w:type="spellEnd"/>
      <w:r w:rsidRPr="00EE6B84">
        <w:rPr>
          <w:rFonts w:ascii="Courier New" w:hAnsi="Courier New" w:cs="Courier New"/>
          <w:color w:val="000000"/>
          <w:sz w:val="16"/>
          <w:szCs w:val="16"/>
          <w:lang w:val="en-US"/>
        </w:rPr>
        <w:t xml:space="preserve"> SIZEOF_VERSION_MESSAGE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RadioMessageVersion</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size_t</w:t>
      </w:r>
      <w:proofErr w:type="spellEnd"/>
      <w:r w:rsidRPr="00EE6B84">
        <w:rPr>
          <w:rFonts w:ascii="Courier New" w:hAnsi="Courier New" w:cs="Courier New"/>
          <w:color w:val="000000"/>
          <w:sz w:val="16"/>
          <w:szCs w:val="16"/>
          <w:lang w:val="en-US"/>
        </w:rPr>
        <w:t xml:space="preserve"> SIZEOF_REQUEST_MESSAGE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r w:rsidRPr="00EE6B84">
        <w:rPr>
          <w:rFonts w:ascii="Courier New" w:hAnsi="Courier New" w:cs="Courier New"/>
          <w:color w:val="0000C0"/>
          <w:sz w:val="16"/>
          <w:szCs w:val="16"/>
          <w:lang w:val="en-US"/>
        </w:rPr>
        <w:t>msgId</w:t>
      </w:r>
      <w:proofErr w:type="spellEnd"/>
      <w:r w:rsidRPr="00EE6B84">
        <w:rPr>
          <w:rFonts w:ascii="Courier New" w:hAnsi="Courier New" w:cs="Courier New"/>
          <w:color w:val="000000"/>
          <w:sz w:val="16"/>
          <w:szCs w:val="16"/>
          <w:lang w:val="en-US"/>
        </w:rPr>
        <w:t xml:space="preserve"> = </w:t>
      </w:r>
      <w:r w:rsidRPr="00EE6B84">
        <w:rPr>
          <w:rFonts w:ascii="Courier New" w:hAnsi="Courier New" w:cs="Courier New"/>
          <w:i/>
          <w:iCs/>
          <w:color w:val="0000C0"/>
          <w:sz w:val="16"/>
          <w:szCs w:val="16"/>
          <w:lang w:val="en-US"/>
        </w:rPr>
        <w:t>RADIO_MSG_ID__GET_VERSION_REQ</w:t>
      </w: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EXPECTED_TX_MESSAGE.</w:t>
      </w:r>
      <w:r w:rsidRPr="00EE6B84">
        <w:rPr>
          <w:rFonts w:ascii="Courier New" w:hAnsi="Courier New" w:cs="Courier New"/>
          <w:color w:val="0000C0"/>
          <w:sz w:val="16"/>
          <w:szCs w:val="16"/>
          <w:lang w:val="en-US"/>
        </w:rPr>
        <w:t>msgId</w:t>
      </w:r>
      <w:proofErr w:type="spellEnd"/>
      <w:r w:rsidRPr="00EE6B84">
        <w:rPr>
          <w:rFonts w:ascii="Courier New" w:hAnsi="Courier New" w:cs="Courier New"/>
          <w:color w:val="000000"/>
          <w:sz w:val="16"/>
          <w:szCs w:val="16"/>
          <w:lang w:val="en-US"/>
        </w:rPr>
        <w:t xml:space="preserve">             = </w:t>
      </w:r>
      <w:r w:rsidRPr="00EE6B84">
        <w:rPr>
          <w:rFonts w:ascii="Courier New" w:hAnsi="Courier New" w:cs="Courier New"/>
          <w:i/>
          <w:iCs/>
          <w:color w:val="0000C0"/>
          <w:sz w:val="16"/>
          <w:szCs w:val="16"/>
          <w:lang w:val="en-US"/>
        </w:rPr>
        <w:t>RADIO_MSG_ID__GET_VERSION_RSP</w:t>
      </w: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EXPECTED_TX_MESSAGE.</w:t>
      </w:r>
      <w:r w:rsidRPr="00EE6B84">
        <w:rPr>
          <w:rFonts w:ascii="Courier New" w:hAnsi="Courier New" w:cs="Courier New"/>
          <w:color w:val="0000C0"/>
          <w:sz w:val="16"/>
          <w:szCs w:val="16"/>
          <w:lang w:val="en-US"/>
        </w:rPr>
        <w:t>u</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ver</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major</w:t>
      </w:r>
      <w:proofErr w:type="spellEnd"/>
      <w:r w:rsidRPr="00EE6B84">
        <w:rPr>
          <w:rFonts w:ascii="Courier New" w:hAnsi="Courier New" w:cs="Courier New"/>
          <w:color w:val="000000"/>
          <w:sz w:val="16"/>
          <w:szCs w:val="16"/>
          <w:lang w:val="en-US"/>
        </w:rPr>
        <w:t xml:space="preserve">       = VERSION_MAJOR;</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EXPECTED_TX_MESSAGE.</w:t>
      </w:r>
      <w:r w:rsidRPr="00EE6B84">
        <w:rPr>
          <w:rFonts w:ascii="Courier New" w:hAnsi="Courier New" w:cs="Courier New"/>
          <w:color w:val="0000C0"/>
          <w:sz w:val="16"/>
          <w:szCs w:val="16"/>
          <w:lang w:val="en-US"/>
        </w:rPr>
        <w:t>u</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ver</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minor</w:t>
      </w:r>
      <w:proofErr w:type="spellEnd"/>
      <w:r w:rsidRPr="00EE6B84">
        <w:rPr>
          <w:rFonts w:ascii="Courier New" w:hAnsi="Courier New" w:cs="Courier New"/>
          <w:color w:val="000000"/>
          <w:sz w:val="16"/>
          <w:szCs w:val="16"/>
          <w:lang w:val="en-US"/>
        </w:rPr>
        <w:t xml:space="preserve">       = VERSION_MINOR;</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EXPECTED_TX_MESSAGE.</w:t>
      </w:r>
      <w:r w:rsidRPr="00EE6B84">
        <w:rPr>
          <w:rFonts w:ascii="Courier New" w:hAnsi="Courier New" w:cs="Courier New"/>
          <w:color w:val="0000C0"/>
          <w:sz w:val="16"/>
          <w:szCs w:val="16"/>
          <w:lang w:val="en-US"/>
        </w:rPr>
        <w:t>u</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ver</w:t>
      </w:r>
      <w:r w:rsidRPr="00EE6B84">
        <w:rPr>
          <w:rFonts w:ascii="Courier New" w:hAnsi="Courier New" w:cs="Courier New"/>
          <w:color w:val="000000"/>
          <w:sz w:val="16"/>
          <w:szCs w:val="16"/>
          <w:lang w:val="en-US"/>
        </w:rPr>
        <w:t>.</w:t>
      </w:r>
      <w:r w:rsidRPr="00EE6B84">
        <w:rPr>
          <w:rFonts w:ascii="Courier New" w:hAnsi="Courier New" w:cs="Courier New"/>
          <w:color w:val="0000C0"/>
          <w:sz w:val="16"/>
          <w:szCs w:val="16"/>
          <w:lang w:val="en-US"/>
        </w:rPr>
        <w:t>buildNumber</w:t>
      </w:r>
      <w:proofErr w:type="spellEnd"/>
      <w:r w:rsidRPr="00EE6B84">
        <w:rPr>
          <w:rFonts w:ascii="Courier New" w:hAnsi="Courier New" w:cs="Courier New"/>
          <w:color w:val="000000"/>
          <w:sz w:val="16"/>
          <w:szCs w:val="16"/>
          <w:lang w:val="en-US"/>
        </w:rPr>
        <w:t xml:space="preserve"> = VERSION_BUILD_NUMBER;</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icdTestEnableStub</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uhfFree</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expectAllocAndTx</w:t>
      </w:r>
      <w:proofErr w:type="spellEnd"/>
      <w:r w:rsidRPr="00EE6B84">
        <w:rPr>
          <w:rFonts w:ascii="Courier New" w:hAnsi="Courier New" w:cs="Courier New"/>
          <w:color w:val="000000"/>
          <w:sz w:val="16"/>
          <w:szCs w:val="16"/>
          <w:lang w:val="en-US"/>
        </w:rPr>
        <w:t>( SIZEOF_VERSION_MESSAGE, &amp;</w:t>
      </w:r>
      <w:proofErr w:type="spellStart"/>
      <w:r w:rsidRPr="00EE6B84">
        <w:rPr>
          <w:rFonts w:ascii="Courier New" w:hAnsi="Courier New" w:cs="Courier New"/>
          <w:color w:val="000000"/>
          <w:sz w:val="16"/>
          <w:szCs w:val="16"/>
          <w:lang w:val="en-US"/>
        </w:rPr>
        <w:t>txMsg</w:t>
      </w:r>
      <w:proofErr w:type="spellEnd"/>
      <w:r w:rsidRPr="00EE6B84">
        <w:rPr>
          <w:rFonts w:ascii="Courier New" w:hAnsi="Courier New" w:cs="Courier New"/>
          <w:color w:val="000000"/>
          <w:sz w:val="16"/>
          <w:szCs w:val="16"/>
          <w:lang w:val="en-US"/>
        </w:rPr>
        <w:t>, &amp;EXPECTED_TX_MESSAGE );</w:t>
      </w: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uhfRxCb</w:t>
      </w:r>
      <w:proofErr w:type="spellEnd"/>
      <w:r w:rsidRPr="00EE6B84">
        <w:rPr>
          <w:rFonts w:ascii="Courier New" w:hAnsi="Courier New" w:cs="Courier New"/>
          <w:color w:val="000000"/>
          <w:sz w:val="16"/>
          <w:szCs w:val="16"/>
          <w:lang w:val="en-US"/>
        </w:rPr>
        <w:t>( SIZEOF_REQUEST_MESSAGE, (</w:t>
      </w:r>
      <w:r w:rsidRPr="00EE6B84">
        <w:rPr>
          <w:rFonts w:ascii="Courier New" w:hAnsi="Courier New" w:cs="Courier New"/>
          <w:color w:val="005032"/>
          <w:sz w:val="16"/>
          <w:szCs w:val="16"/>
          <w:lang w:val="en-US"/>
        </w:rPr>
        <w:t>U8</w:t>
      </w:r>
      <w:r w:rsidRPr="00EE6B84">
        <w:rPr>
          <w:rFonts w:ascii="Courier New" w:hAnsi="Courier New" w:cs="Courier New"/>
          <w:color w:val="000000"/>
          <w:sz w:val="16"/>
          <w:szCs w:val="16"/>
          <w:lang w:val="en-US"/>
        </w:rPr>
        <w:t>*)&amp;</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1" w:color="auto"/>
          <w:bottom w:val="single" w:sz="4" w:space="1" w:color="auto"/>
          <w:right w:val="single" w:sz="4" w:space="1" w:color="auto"/>
        </w:pBdr>
        <w:rPr>
          <w:sz w:val="16"/>
          <w:szCs w:val="16"/>
          <w:lang w:val="en-US"/>
        </w:rPr>
      </w:pPr>
      <w:r w:rsidRPr="00EE6B84">
        <w:rPr>
          <w:rFonts w:ascii="Courier New" w:hAnsi="Courier New" w:cs="Courier New"/>
          <w:color w:val="000000"/>
          <w:sz w:val="16"/>
          <w:szCs w:val="16"/>
          <w:lang w:val="en-US"/>
        </w:rPr>
        <w:t>}</w:t>
      </w:r>
    </w:p>
    <w:p w:rsidR="00EE6B84" w:rsidRDefault="00EE6B84" w:rsidP="00EE6B84">
      <w:pPr>
        <w:rPr>
          <w:lang w:val="en-GB"/>
        </w:rPr>
      </w:pPr>
      <w:r>
        <w:rPr>
          <w:lang w:val="en-GB"/>
        </w:rPr>
        <w:t>Note that the stubs must be added prior to the mocks, this is to help structuring the tests in a</w:t>
      </w:r>
      <w:r w:rsidRPr="00EE6B84">
        <w:rPr>
          <w:lang w:val="en-GB"/>
        </w:rPr>
        <w:t xml:space="preserve"> </w:t>
      </w:r>
      <w:r>
        <w:rPr>
          <w:lang w:val="en-GB"/>
        </w:rPr>
        <w:t>standard way.</w:t>
      </w:r>
    </w:p>
    <w:p w:rsidR="00EE6B84" w:rsidRDefault="00EE6B84" w:rsidP="00EE6B84">
      <w:pPr>
        <w:rPr>
          <w:lang w:val="en-GB"/>
        </w:rPr>
      </w:pPr>
      <w:r>
        <w:rPr>
          <w:lang w:val="en-GB"/>
        </w:rPr>
        <w:t xml:space="preserve">We also change the tests that were handling the out of memory condition to set </w:t>
      </w:r>
      <w:proofErr w:type="spellStart"/>
      <w:r>
        <w:rPr>
          <w:lang w:val="en-GB"/>
        </w:rPr>
        <w:t>uhfAlloc</w:t>
      </w:r>
      <w:proofErr w:type="spellEnd"/>
      <w:r>
        <w:rPr>
          <w:lang w:val="en-GB"/>
        </w:rPr>
        <w:t xml:space="preserve"> as a stub returning NULL.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b/>
          <w:bCs/>
          <w:color w:val="7F0055"/>
          <w:sz w:val="16"/>
          <w:szCs w:val="16"/>
          <w:lang w:val="en-US"/>
        </w:rPr>
        <w:t>static</w:t>
      </w:r>
      <w:r w:rsidRPr="00EE6B84">
        <w:rPr>
          <w:rFonts w:ascii="Courier New" w:hAnsi="Courier New" w:cs="Courier New"/>
          <w:color w:val="000000"/>
          <w:sz w:val="16"/>
          <w:szCs w:val="16"/>
          <w:lang w:val="en-US"/>
        </w:rPr>
        <w:t xml:space="preserve"> </w:t>
      </w:r>
      <w:r w:rsidRPr="00EE6B84">
        <w:rPr>
          <w:rFonts w:ascii="Courier New" w:hAnsi="Courier New" w:cs="Courier New"/>
          <w:b/>
          <w:bCs/>
          <w:color w:val="7F0055"/>
          <w:sz w:val="16"/>
          <w:szCs w:val="16"/>
          <w:lang w:val="en-US"/>
        </w:rPr>
        <w:t>void</w:t>
      </w:r>
      <w:r w:rsidRPr="00EE6B84">
        <w:rPr>
          <w:rFonts w:ascii="Courier New" w:hAnsi="Courier New" w:cs="Courier New"/>
          <w:color w:val="000000"/>
          <w:sz w:val="16"/>
          <w:szCs w:val="16"/>
          <w:lang w:val="en-US"/>
        </w:rPr>
        <w:t xml:space="preserve"> </w:t>
      </w:r>
      <w:r w:rsidRPr="00EE6B84">
        <w:rPr>
          <w:rFonts w:ascii="Courier New" w:hAnsi="Courier New" w:cs="Courier New"/>
          <w:b/>
          <w:bCs/>
          <w:color w:val="000000"/>
          <w:sz w:val="16"/>
          <w:szCs w:val="16"/>
          <w:lang w:val="en-US"/>
        </w:rPr>
        <w:t>helper_result_could_not_be_allocated__</w:t>
      </w:r>
      <w:proofErr w:type="spellStart"/>
      <w:r w:rsidRPr="00EE6B84">
        <w:rPr>
          <w:rFonts w:ascii="Courier New" w:hAnsi="Courier New" w:cs="Courier New"/>
          <w:b/>
          <w:bCs/>
          <w:color w:val="000000"/>
          <w:sz w:val="16"/>
          <w:szCs w:val="16"/>
          <w:lang w:val="en-US"/>
        </w:rPr>
        <w:t>just_free_rxBuf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msgId</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RadioMessage</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b/>
          <w:bCs/>
          <w:color w:val="7F0055"/>
          <w:sz w:val="16"/>
          <w:szCs w:val="16"/>
          <w:lang w:val="en-US"/>
        </w:rPr>
        <w:t>const</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size_t</w:t>
      </w:r>
      <w:proofErr w:type="spellEnd"/>
      <w:r w:rsidRPr="00EE6B84">
        <w:rPr>
          <w:rFonts w:ascii="Courier New" w:hAnsi="Courier New" w:cs="Courier New"/>
          <w:color w:val="000000"/>
          <w:sz w:val="16"/>
          <w:szCs w:val="16"/>
          <w:lang w:val="en-US"/>
        </w:rPr>
        <w:t xml:space="preserve"> SIZEOF_REQUEST_MESSAGE = </w:t>
      </w:r>
      <w:proofErr w:type="spellStart"/>
      <w:r w:rsidRPr="00EE6B84">
        <w:rPr>
          <w:rFonts w:ascii="Courier New" w:hAnsi="Courier New" w:cs="Courier New"/>
          <w:b/>
          <w:bCs/>
          <w:color w:val="7F0055"/>
          <w:sz w:val="16"/>
          <w:szCs w:val="16"/>
          <w:lang w:val="en-US"/>
        </w:rPr>
        <w:t>sizeof</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rxMsg.</w:t>
      </w:r>
      <w:r w:rsidRPr="00EE6B84">
        <w:rPr>
          <w:rFonts w:ascii="Courier New" w:hAnsi="Courier New" w:cs="Courier New"/>
          <w:color w:val="0000C0"/>
          <w:sz w:val="16"/>
          <w:szCs w:val="16"/>
          <w:lang w:val="en-US"/>
        </w:rPr>
        <w:t>msgId</w:t>
      </w:r>
      <w:proofErr w:type="spellEnd"/>
      <w:r w:rsidRPr="00EE6B84">
        <w:rPr>
          <w:rFonts w:ascii="Courier New" w:hAnsi="Courier New" w:cs="Courier New"/>
          <w:color w:val="000000"/>
          <w:sz w:val="16"/>
          <w:szCs w:val="16"/>
          <w:lang w:val="en-US"/>
        </w:rPr>
        <w:t xml:space="preserve"> = </w:t>
      </w:r>
      <w:proofErr w:type="spellStart"/>
      <w:r w:rsidRPr="00EE6B84">
        <w:rPr>
          <w:rFonts w:ascii="Courier New" w:hAnsi="Courier New" w:cs="Courier New"/>
          <w:color w:val="000000"/>
          <w:sz w:val="16"/>
          <w:szCs w:val="16"/>
          <w:lang w:val="en-US"/>
        </w:rPr>
        <w:t>msgId</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icdTestExpectMock</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uhfFree</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icdTestReturnValue</w:t>
      </w:r>
      <w:proofErr w:type="spellEnd"/>
      <w:r w:rsidRPr="00EE6B84">
        <w:rPr>
          <w:rFonts w:ascii="Courier New" w:hAnsi="Courier New" w:cs="Courier New"/>
          <w:color w:val="000000"/>
          <w:sz w:val="16"/>
          <w:szCs w:val="16"/>
          <w:lang w:val="en-US"/>
        </w:rPr>
        <w:t>( &amp;</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uhfRxCb</w:t>
      </w:r>
      <w:proofErr w:type="spellEnd"/>
      <w:r w:rsidRPr="00EE6B84">
        <w:rPr>
          <w:rFonts w:ascii="Courier New" w:hAnsi="Courier New" w:cs="Courier New"/>
          <w:color w:val="000000"/>
          <w:sz w:val="16"/>
          <w:szCs w:val="16"/>
          <w:lang w:val="en-US"/>
        </w:rPr>
        <w:t>( SIZEOF_REQUEST_MESSAGE, (</w:t>
      </w:r>
      <w:r w:rsidRPr="00EE6B84">
        <w:rPr>
          <w:rFonts w:ascii="Courier New" w:hAnsi="Courier New" w:cs="Courier New"/>
          <w:color w:val="005032"/>
          <w:sz w:val="16"/>
          <w:szCs w:val="16"/>
          <w:lang w:val="en-US"/>
        </w:rPr>
        <w:t>U8</w:t>
      </w:r>
      <w:r w:rsidRPr="00EE6B84">
        <w:rPr>
          <w:rFonts w:ascii="Courier New" w:hAnsi="Courier New" w:cs="Courier New"/>
          <w:color w:val="000000"/>
          <w:sz w:val="16"/>
          <w:szCs w:val="16"/>
          <w:lang w:val="en-US"/>
        </w:rPr>
        <w:t>*)&amp;</w:t>
      </w:r>
      <w:proofErr w:type="spellStart"/>
      <w:r w:rsidRPr="00EE6B84">
        <w:rPr>
          <w:rFonts w:ascii="Courier New" w:hAnsi="Courier New" w:cs="Courier New"/>
          <w:color w:val="000000"/>
          <w:sz w:val="16"/>
          <w:szCs w:val="16"/>
          <w:lang w:val="en-US"/>
        </w:rPr>
        <w:t>rxMsg</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icdTestVerifyAllExpectationsAreMet</w:t>
      </w:r>
      <w:proofErr w:type="spellEnd"/>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lastRenderedPageBreak/>
        <w:t xml:space="preserve">TEST_FUNCTION( </w:t>
      </w:r>
      <w:r w:rsidRPr="00EE6B84">
        <w:rPr>
          <w:rFonts w:ascii="Courier New" w:hAnsi="Courier New" w:cs="Courier New"/>
          <w:b/>
          <w:bCs/>
          <w:color w:val="000000"/>
          <w:sz w:val="16"/>
          <w:szCs w:val="16"/>
          <w:lang w:val="en-US"/>
        </w:rPr>
        <w:t>when_receiving_any_message__and_a_result_message_could_not_be_allocated__drop_message_silently</w:t>
      </w:r>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5032"/>
          <w:sz w:val="16"/>
          <w:szCs w:val="16"/>
          <w:lang w:val="en-US"/>
        </w:rPr>
        <w:t>RadioMsgId</w:t>
      </w:r>
      <w:proofErr w:type="spellEnd"/>
      <w:r w:rsidRPr="00EE6B84">
        <w:rPr>
          <w:rFonts w:ascii="Courier New" w:hAnsi="Courier New" w:cs="Courier New"/>
          <w:color w:val="000000"/>
          <w:sz w:val="16"/>
          <w:szCs w:val="16"/>
          <w:lang w:val="en-US"/>
        </w:rPr>
        <w:t xml:space="preserve"> id;</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icdTestEnableStub</w:t>
      </w:r>
      <w:proofErr w:type="spellEnd"/>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uhfAlloc</w:t>
      </w:r>
      <w:proofErr w:type="spellEnd"/>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roofErr w:type="spellStart"/>
      <w:r w:rsidRPr="00EE6B84">
        <w:rPr>
          <w:rFonts w:ascii="Courier New" w:hAnsi="Courier New" w:cs="Courier New"/>
          <w:color w:val="000000"/>
          <w:sz w:val="16"/>
          <w:szCs w:val="16"/>
          <w:lang w:val="en-US"/>
        </w:rPr>
        <w:t>icdTestReturnValue</w:t>
      </w:r>
      <w:proofErr w:type="spellEnd"/>
      <w:r w:rsidRPr="00EE6B84">
        <w:rPr>
          <w:rFonts w:ascii="Courier New" w:hAnsi="Courier New" w:cs="Courier New"/>
          <w:color w:val="000000"/>
          <w:sz w:val="16"/>
          <w:szCs w:val="16"/>
          <w:lang w:val="en-US"/>
        </w:rPr>
        <w:t>( NULL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r w:rsidRPr="00EE6B84">
        <w:rPr>
          <w:rFonts w:ascii="Courier New" w:hAnsi="Courier New" w:cs="Courier New"/>
          <w:b/>
          <w:bCs/>
          <w:color w:val="7F0055"/>
          <w:sz w:val="16"/>
          <w:szCs w:val="16"/>
          <w:lang w:val="en-US"/>
        </w:rPr>
        <w:t>for</w:t>
      </w:r>
      <w:r w:rsidRPr="00EE6B84">
        <w:rPr>
          <w:rFonts w:ascii="Courier New" w:hAnsi="Courier New" w:cs="Courier New"/>
          <w:color w:val="000000"/>
          <w:sz w:val="16"/>
          <w:szCs w:val="16"/>
          <w:lang w:val="en-US"/>
        </w:rPr>
        <w:t xml:space="preserve"> ( id = 0; id &lt;= </w:t>
      </w:r>
      <w:r w:rsidRPr="00EE6B84">
        <w:rPr>
          <w:rFonts w:ascii="Courier New" w:hAnsi="Courier New" w:cs="Courier New"/>
          <w:i/>
          <w:iCs/>
          <w:color w:val="0000C0"/>
          <w:sz w:val="16"/>
          <w:szCs w:val="16"/>
          <w:lang w:val="en-US"/>
        </w:rPr>
        <w:t>RADIO_MSG_ID__MAX</w:t>
      </w:r>
      <w:r w:rsidRPr="00EE6B84">
        <w:rPr>
          <w:rFonts w:ascii="Courier New" w:hAnsi="Courier New" w:cs="Courier New"/>
          <w:color w:val="000000"/>
          <w:sz w:val="16"/>
          <w:szCs w:val="16"/>
          <w:lang w:val="en-US"/>
        </w:rPr>
        <w:t>; ++id)</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helper_result_could_not_be_allocated__</w:t>
      </w:r>
      <w:proofErr w:type="spellStart"/>
      <w:r w:rsidRPr="00EE6B84">
        <w:rPr>
          <w:rFonts w:ascii="Courier New" w:hAnsi="Courier New" w:cs="Courier New"/>
          <w:color w:val="000000"/>
          <w:sz w:val="16"/>
          <w:szCs w:val="16"/>
          <w:lang w:val="en-US"/>
        </w:rPr>
        <w:t>just_free_rxBuf</w:t>
      </w:r>
      <w:proofErr w:type="spellEnd"/>
      <w:r w:rsidRPr="00EE6B84">
        <w:rPr>
          <w:rFonts w:ascii="Courier New" w:hAnsi="Courier New" w:cs="Courier New"/>
          <w:color w:val="000000"/>
          <w:sz w:val="16"/>
          <w:szCs w:val="16"/>
          <w:lang w:val="en-US"/>
        </w:rPr>
        <w:t>( id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 xml:space="preserve">    }</w:t>
      </w:r>
    </w:p>
    <w:p w:rsidR="00EE6B84" w:rsidRPr="00EE6B84" w:rsidRDefault="00EE6B84" w:rsidP="00EE6B8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lang w:val="en-US"/>
        </w:rPr>
      </w:pPr>
      <w:r w:rsidRPr="00EE6B84">
        <w:rPr>
          <w:rFonts w:ascii="Courier New" w:hAnsi="Courier New" w:cs="Courier New"/>
          <w:color w:val="000000"/>
          <w:sz w:val="16"/>
          <w:szCs w:val="16"/>
          <w:lang w:val="en-US"/>
        </w:rPr>
        <w:t>}</w:t>
      </w:r>
    </w:p>
    <w:p w:rsidR="00EE6B84" w:rsidRDefault="00EE6B84" w:rsidP="00EE6B84">
      <w:pPr>
        <w:rPr>
          <w:lang w:val="en-GB"/>
        </w:rPr>
      </w:pPr>
      <w:r>
        <w:rPr>
          <w:lang w:val="en-GB"/>
        </w:rPr>
        <w:t xml:space="preserve">Now we can see what happens if we remove the </w:t>
      </w:r>
      <w:proofErr w:type="spellStart"/>
      <w:r>
        <w:rPr>
          <w:lang w:val="en-GB"/>
        </w:rPr>
        <w:t>uhfFree</w:t>
      </w:r>
      <w:proofErr w:type="spellEnd"/>
      <w:r>
        <w:rPr>
          <w:lang w:val="en-GB"/>
        </w:rPr>
        <w:t xml:space="preserve"> call, and if it is possible to move the </w:t>
      </w:r>
      <w:proofErr w:type="spellStart"/>
      <w:r>
        <w:rPr>
          <w:lang w:val="en-GB"/>
        </w:rPr>
        <w:t>uhfFree</w:t>
      </w:r>
      <w:proofErr w:type="spellEnd"/>
      <w:r>
        <w:rPr>
          <w:lang w:val="en-GB"/>
        </w:rPr>
        <w:t xml:space="preserve"> call to the beginning of the </w:t>
      </w:r>
      <w:proofErr w:type="spellStart"/>
      <w:r>
        <w:rPr>
          <w:lang w:val="en-GB"/>
        </w:rPr>
        <w:t>rxCallback</w:t>
      </w:r>
      <w:proofErr w:type="spellEnd"/>
      <w:r>
        <w:rPr>
          <w:lang w:val="en-GB"/>
        </w:rPr>
        <w:t>.</w:t>
      </w:r>
    </w:p>
    <w:p w:rsidR="00EE6B84" w:rsidRDefault="00EE6B84" w:rsidP="00EE6B84">
      <w:pPr>
        <w:rPr>
          <w:lang w:val="en-GB"/>
        </w:rPr>
      </w:pPr>
      <w:r>
        <w:rPr>
          <w:lang w:val="en-GB"/>
        </w:rPr>
        <w:t xml:space="preserve">(The current state of the code: </w:t>
      </w:r>
      <w:hyperlink r:id="rId36" w:history="1">
        <w:r w:rsidR="00AB40C1">
          <w:rPr>
            <w:rStyle w:val="Hyperlink"/>
            <w:lang w:val="en-GB"/>
          </w:rPr>
          <w:t>https://svn.assaabloy.net:8080/svn</w:t>
        </w:r>
        <w:r w:rsidRPr="00DA47CB">
          <w:rPr>
            <w:rStyle w:val="Hyperlink"/>
            <w:lang w:val="en-GB"/>
          </w:rPr>
          <w:t>/mbs/projects/education/unitTestTutorial/radioHandlerTutorial/branches/10_stubs</w:t>
        </w:r>
      </w:hyperlink>
      <w:r>
        <w:rPr>
          <w:lang w:val="en-GB"/>
        </w:rPr>
        <w:t>)</w:t>
      </w:r>
    </w:p>
    <w:p w:rsidR="00EE6B84" w:rsidRDefault="00EE6B84" w:rsidP="00EE6B84">
      <w:pPr>
        <w:rPr>
          <w:lang w:val="en-GB"/>
        </w:rPr>
      </w:pPr>
    </w:p>
    <w:p w:rsidR="00EE6B84" w:rsidRDefault="00EE6B84" w:rsidP="00EE6B84">
      <w:pPr>
        <w:pStyle w:val="Heading2"/>
        <w:rPr>
          <w:lang w:val="en-GB"/>
        </w:rPr>
      </w:pPr>
      <w:bookmarkStart w:id="120" w:name="_Toc366477279"/>
      <w:r>
        <w:rPr>
          <w:lang w:val="en-GB"/>
        </w:rPr>
        <w:t>Debugging a Test Using a Debugger</w:t>
      </w:r>
      <w:bookmarkEnd w:id="120"/>
    </w:p>
    <w:p w:rsidR="00EE6B84" w:rsidRPr="0084523B" w:rsidRDefault="00EE6B84" w:rsidP="00EE6B84">
      <w:pPr>
        <w:rPr>
          <w:lang w:val="en-GB"/>
        </w:rPr>
      </w:pPr>
      <w:r w:rsidRPr="0084523B">
        <w:rPr>
          <w:lang w:val="en-GB"/>
        </w:rPr>
        <w:t>"Debugging is twice as hard as writing the code in the first place. Therefore, if you write the code as cleverly as possible, you are, by definition, not smart enough to debug it." --Brian Kernighan</w:t>
      </w:r>
    </w:p>
    <w:p w:rsidR="00EE6B84" w:rsidRPr="0084523B" w:rsidRDefault="00EE6B84" w:rsidP="00EE6B84">
      <w:pPr>
        <w:rPr>
          <w:lang w:val="en-GB"/>
        </w:rPr>
      </w:pPr>
      <w:r w:rsidRPr="0084523B">
        <w:rPr>
          <w:lang w:val="en-GB"/>
        </w:rPr>
        <w:t>I have found that writing unit tests really limits the time I need to spend debugging code. Not that I do not fire up the debugger – but that is more often just to see things running in real hardware, not so often to find out what I made wrong in my last ten lines of code.</w:t>
      </w:r>
    </w:p>
    <w:p w:rsidR="00EE6B84" w:rsidRPr="0084523B" w:rsidRDefault="00EE6B84" w:rsidP="00EE6B84">
      <w:pPr>
        <w:rPr>
          <w:lang w:val="en-GB"/>
        </w:rPr>
      </w:pPr>
      <w:r w:rsidRPr="0084523B">
        <w:rPr>
          <w:lang w:val="en-GB"/>
        </w:rPr>
        <w:t>But there are occasions and debugging the test code on the host is a good first step before we try it out in the real hardware. To aid in this there are debug configurations generated on the fly for all test applications.</w:t>
      </w:r>
    </w:p>
    <w:p w:rsidR="00EE6B84" w:rsidRPr="00EE6B84" w:rsidRDefault="00EE6B84" w:rsidP="00EE6B84">
      <w:pPr>
        <w:rPr>
          <w:lang w:val="en-GB"/>
        </w:rPr>
      </w:pPr>
      <w:r>
        <w:rPr>
          <w:rFonts w:ascii="Arial" w:hAnsi="Arial" w:cs="Arial"/>
          <w:noProof/>
          <w:color w:val="000000"/>
          <w:sz w:val="21"/>
          <w:szCs w:val="21"/>
        </w:rPr>
        <w:drawing>
          <wp:inline distT="0" distB="0" distL="0" distR="0">
            <wp:extent cx="5752465" cy="2955925"/>
            <wp:effectExtent l="1905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cstate="print"/>
                    <a:srcRect/>
                    <a:stretch>
                      <a:fillRect/>
                    </a:stretch>
                  </pic:blipFill>
                  <pic:spPr bwMode="auto">
                    <a:xfrm>
                      <a:off x="0" y="0"/>
                      <a:ext cx="5752465" cy="2955925"/>
                    </a:xfrm>
                    <a:prstGeom prst="rect">
                      <a:avLst/>
                    </a:prstGeom>
                    <a:noFill/>
                    <a:ln w="9525">
                      <a:noFill/>
                      <a:miter lim="800000"/>
                      <a:headEnd/>
                      <a:tailEnd/>
                    </a:ln>
                  </pic:spPr>
                </pic:pic>
              </a:graphicData>
            </a:graphic>
          </wp:inline>
        </w:drawing>
      </w:r>
    </w:p>
    <w:p w:rsidR="00EE6B84" w:rsidRDefault="00EE6B84" w:rsidP="006B7D0D">
      <w:pPr>
        <w:rPr>
          <w:lang w:val="en-GB"/>
        </w:rPr>
      </w:pPr>
    </w:p>
    <w:p w:rsidR="00EE6B84" w:rsidRPr="00EE6B84" w:rsidRDefault="00EE6B84" w:rsidP="00EE6B84">
      <w:pPr>
        <w:rPr>
          <w:rStyle w:val="apple-style-span"/>
          <w:rFonts w:cs="Arial"/>
          <w:color w:val="000000"/>
          <w:lang w:val="en-US"/>
        </w:rPr>
      </w:pPr>
      <w:r w:rsidRPr="00EE6B84">
        <w:rPr>
          <w:rStyle w:val="apple-style-span"/>
          <w:rFonts w:cs="Arial"/>
          <w:color w:val="000000"/>
          <w:lang w:val="en-US"/>
        </w:rPr>
        <w:lastRenderedPageBreak/>
        <w:t>To enable this in Eclipse the project properties must define the ECLIPSEPROJECT environment variable and it shall contain the ${</w:t>
      </w:r>
      <w:proofErr w:type="spellStart"/>
      <w:r w:rsidRPr="00EE6B84">
        <w:rPr>
          <w:rStyle w:val="apple-style-span"/>
          <w:rFonts w:cs="Arial"/>
          <w:color w:val="000000"/>
          <w:lang w:val="en-US"/>
        </w:rPr>
        <w:t>projName</w:t>
      </w:r>
      <w:proofErr w:type="spellEnd"/>
      <w:r w:rsidRPr="00EE6B84">
        <w:rPr>
          <w:rStyle w:val="apple-style-span"/>
          <w:rFonts w:cs="Arial"/>
          <w:color w:val="000000"/>
          <w:lang w:val="en-US"/>
        </w:rPr>
        <w:t>} eclipse variable.</w:t>
      </w:r>
    </w:p>
    <w:p w:rsidR="00EE6B84" w:rsidRDefault="00EE6B84" w:rsidP="00EE6B84">
      <w:pPr>
        <w:rPr>
          <w:rStyle w:val="apple-style-span"/>
          <w:rFonts w:ascii="Arial" w:hAnsi="Arial" w:cs="Arial"/>
          <w:color w:val="000000"/>
          <w:sz w:val="21"/>
          <w:szCs w:val="21"/>
        </w:rPr>
      </w:pPr>
      <w:r>
        <w:rPr>
          <w:rFonts w:ascii="Arial" w:hAnsi="Arial" w:cs="Arial"/>
          <w:noProof/>
          <w:color w:val="000000"/>
          <w:sz w:val="21"/>
          <w:szCs w:val="21"/>
        </w:rPr>
        <w:drawing>
          <wp:inline distT="0" distB="0" distL="0" distR="0">
            <wp:extent cx="5752465" cy="2552065"/>
            <wp:effectExtent l="1905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rcRect/>
                    <a:stretch>
                      <a:fillRect/>
                    </a:stretch>
                  </pic:blipFill>
                  <pic:spPr bwMode="auto">
                    <a:xfrm>
                      <a:off x="0" y="0"/>
                      <a:ext cx="5752465" cy="2552065"/>
                    </a:xfrm>
                    <a:prstGeom prst="rect">
                      <a:avLst/>
                    </a:prstGeom>
                    <a:noFill/>
                    <a:ln w="9525">
                      <a:noFill/>
                      <a:miter lim="800000"/>
                      <a:headEnd/>
                      <a:tailEnd/>
                    </a:ln>
                  </pic:spPr>
                </pic:pic>
              </a:graphicData>
            </a:graphic>
          </wp:inline>
        </w:drawing>
      </w:r>
    </w:p>
    <w:p w:rsidR="00EE6B84" w:rsidRPr="00EE6B84" w:rsidRDefault="00EE6B84" w:rsidP="00EE6B84">
      <w:pPr>
        <w:rPr>
          <w:rStyle w:val="apple-style-span"/>
          <w:rFonts w:cs="Arial"/>
          <w:color w:val="000000"/>
          <w:lang w:val="en-US"/>
        </w:rPr>
      </w:pPr>
      <w:r w:rsidRPr="00EE6B84">
        <w:rPr>
          <w:rStyle w:val="apple-style-span"/>
          <w:rFonts w:cs="Arial"/>
          <w:color w:val="000000"/>
          <w:lang w:val="en-US"/>
        </w:rPr>
        <w:t xml:space="preserve">If this does not work it is possible to start </w:t>
      </w:r>
      <w:proofErr w:type="spellStart"/>
      <w:r w:rsidRPr="00EE6B84">
        <w:rPr>
          <w:rStyle w:val="apple-style-span"/>
          <w:rFonts w:cs="Arial"/>
          <w:color w:val="000000"/>
          <w:lang w:val="en-US"/>
        </w:rPr>
        <w:t>gdb</w:t>
      </w:r>
      <w:proofErr w:type="spellEnd"/>
      <w:r w:rsidRPr="00EE6B84">
        <w:rPr>
          <w:rStyle w:val="apple-style-span"/>
          <w:rFonts w:cs="Arial"/>
          <w:color w:val="000000"/>
          <w:lang w:val="en-US"/>
        </w:rPr>
        <w:t xml:space="preserve"> in a command shell and run the test application from there. Use the set </w:t>
      </w:r>
      <w:proofErr w:type="spellStart"/>
      <w:r w:rsidRPr="00EE6B84">
        <w:rPr>
          <w:rStyle w:val="apple-style-span"/>
          <w:rFonts w:cs="Arial"/>
          <w:color w:val="000000"/>
          <w:lang w:val="en-US"/>
        </w:rPr>
        <w:t>args</w:t>
      </w:r>
      <w:proofErr w:type="spellEnd"/>
      <w:r w:rsidRPr="00EE6B84">
        <w:rPr>
          <w:rStyle w:val="apple-style-span"/>
          <w:rFonts w:cs="Arial"/>
          <w:color w:val="000000"/>
          <w:lang w:val="en-US"/>
        </w:rPr>
        <w:t>=-</w:t>
      </w:r>
      <w:proofErr w:type="spellStart"/>
      <w:r w:rsidRPr="00EE6B84">
        <w:rPr>
          <w:rStyle w:val="apple-style-span"/>
          <w:rFonts w:cs="Arial"/>
          <w:color w:val="000000"/>
          <w:lang w:val="en-US"/>
        </w:rPr>
        <w:t>vv</w:t>
      </w:r>
      <w:proofErr w:type="spellEnd"/>
      <w:r w:rsidRPr="00EE6B84">
        <w:rPr>
          <w:rStyle w:val="apple-style-span"/>
          <w:rFonts w:cs="Arial"/>
          <w:color w:val="000000"/>
          <w:lang w:val="en-US"/>
        </w:rPr>
        <w:t xml:space="preserve"> to get the verbose output.</w:t>
      </w:r>
    </w:p>
    <w:p w:rsidR="00EE6B84" w:rsidRPr="00EE6B84" w:rsidRDefault="00EE6B84" w:rsidP="00EE6B84">
      <w:pPr>
        <w:rPr>
          <w:rStyle w:val="apple-style-span"/>
          <w:rFonts w:cs="Arial"/>
          <w:color w:val="000000"/>
          <w:lang w:val="en-US"/>
        </w:rPr>
      </w:pPr>
      <w:r w:rsidRPr="00EE6B84">
        <w:rPr>
          <w:rStyle w:val="apple-style-span"/>
          <w:rFonts w:cs="Arial"/>
          <w:color w:val="000000"/>
          <w:lang w:val="en-US"/>
        </w:rPr>
        <w:t>Also check that the binary discovery setting is checked in the project properties if you experience problems starting the debug session:</w:t>
      </w:r>
    </w:p>
    <w:p w:rsidR="00EE6B84" w:rsidRPr="00EE6B84" w:rsidRDefault="00EE6B84" w:rsidP="006B7D0D">
      <w:pPr>
        <w:rPr>
          <w:lang w:val="en-US"/>
        </w:rPr>
      </w:pPr>
      <w:r>
        <w:rPr>
          <w:rFonts w:ascii="Arial" w:hAnsi="Arial" w:cs="Arial"/>
          <w:noProof/>
          <w:color w:val="000000"/>
          <w:sz w:val="21"/>
          <w:szCs w:val="21"/>
        </w:rPr>
        <w:drawing>
          <wp:inline distT="0" distB="0" distL="0" distR="0">
            <wp:extent cx="4157345" cy="362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cstate="print"/>
                    <a:srcRect/>
                    <a:stretch>
                      <a:fillRect/>
                    </a:stretch>
                  </pic:blipFill>
                  <pic:spPr bwMode="auto">
                    <a:xfrm>
                      <a:off x="0" y="0"/>
                      <a:ext cx="4157345" cy="3625850"/>
                    </a:xfrm>
                    <a:prstGeom prst="rect">
                      <a:avLst/>
                    </a:prstGeom>
                    <a:noFill/>
                    <a:ln w="9525">
                      <a:noFill/>
                      <a:miter lim="800000"/>
                      <a:headEnd/>
                      <a:tailEnd/>
                    </a:ln>
                  </pic:spPr>
                </pic:pic>
              </a:graphicData>
            </a:graphic>
          </wp:inline>
        </w:drawing>
      </w:r>
    </w:p>
    <w:p w:rsidR="00EE6B84" w:rsidRDefault="00EE6B84" w:rsidP="006B7D0D">
      <w:pPr>
        <w:rPr>
          <w:lang w:val="en-GB"/>
        </w:rPr>
      </w:pPr>
    </w:p>
    <w:p w:rsidR="00EE6B84" w:rsidRDefault="00EE6B84" w:rsidP="00EE6B84">
      <w:pPr>
        <w:pStyle w:val="Heading1"/>
        <w:rPr>
          <w:lang w:val="en-GB"/>
        </w:rPr>
      </w:pPr>
      <w:bookmarkStart w:id="121" w:name="_Toc366477280"/>
      <w:r>
        <w:rPr>
          <w:lang w:val="en-GB"/>
        </w:rPr>
        <w:lastRenderedPageBreak/>
        <w:t>Duplicate Test Frameworks</w:t>
      </w:r>
      <w:bookmarkEnd w:id="121"/>
    </w:p>
    <w:p w:rsidR="00EE6B84" w:rsidRDefault="00EE6B84" w:rsidP="00EE6B84">
      <w:pPr>
        <w:rPr>
          <w:lang w:val="en-GB"/>
        </w:rPr>
      </w:pPr>
      <w:r>
        <w:rPr>
          <w:lang w:val="en-GB"/>
        </w:rPr>
        <w:t xml:space="preserve">In the transition to the </w:t>
      </w:r>
      <w:proofErr w:type="spellStart"/>
      <w:r>
        <w:rPr>
          <w:lang w:val="en-GB"/>
        </w:rPr>
        <w:t>icTestSuite</w:t>
      </w:r>
      <w:proofErr w:type="spellEnd"/>
      <w:r>
        <w:rPr>
          <w:lang w:val="en-GB"/>
        </w:rPr>
        <w:t xml:space="preserve"> it is preferable to have the old and the new test framework active at the same time. This is possible with a few modifications to the </w:t>
      </w:r>
      <w:proofErr w:type="spellStart"/>
      <w:r>
        <w:rPr>
          <w:lang w:val="en-GB"/>
        </w:rPr>
        <w:t>makefile</w:t>
      </w:r>
      <w:proofErr w:type="spellEnd"/>
      <w:r>
        <w:rPr>
          <w:lang w:val="en-GB"/>
        </w:rPr>
        <w:t>.</w:t>
      </w:r>
    </w:p>
    <w:p w:rsidR="00EE6B84" w:rsidRDefault="00EE6B84" w:rsidP="00EE6B84">
      <w:pPr>
        <w:rPr>
          <w:lang w:val="en-GB"/>
        </w:rPr>
      </w:pPr>
      <w:r>
        <w:rPr>
          <w:lang w:val="en-GB"/>
        </w:rPr>
        <w:t xml:space="preserve">This tutorial will guide you on the steps of integrating the </w:t>
      </w:r>
      <w:proofErr w:type="spellStart"/>
      <w:r>
        <w:rPr>
          <w:lang w:val="en-GB"/>
        </w:rPr>
        <w:t>icTestSuite</w:t>
      </w:r>
      <w:proofErr w:type="spellEnd"/>
      <w:r>
        <w:rPr>
          <w:lang w:val="en-GB"/>
        </w:rPr>
        <w:t xml:space="preserve"> in a legacy application source tree.</w:t>
      </w:r>
    </w:p>
    <w:p w:rsidR="00EE6B84" w:rsidRDefault="00EE6B84" w:rsidP="00EE6B84">
      <w:pPr>
        <w:pStyle w:val="Heading2"/>
        <w:rPr>
          <w:lang w:val="en-GB"/>
        </w:rPr>
      </w:pPr>
      <w:bookmarkStart w:id="122" w:name="_Toc366477281"/>
      <w:r>
        <w:rPr>
          <w:lang w:val="en-GB"/>
        </w:rPr>
        <w:t>Initial State</w:t>
      </w:r>
      <w:bookmarkEnd w:id="122"/>
    </w:p>
    <w:p w:rsidR="00EE6B84" w:rsidRPr="00EE6B84" w:rsidRDefault="00EE6B84" w:rsidP="00EE6B84">
      <w:pPr>
        <w:pStyle w:val="BodyText"/>
        <w:rPr>
          <w:rFonts w:ascii="Verdana" w:hAnsi="Verdana"/>
        </w:rPr>
      </w:pPr>
      <w:r w:rsidRPr="00EE6B84">
        <w:rPr>
          <w:rFonts w:ascii="Verdana" w:hAnsi="Verdana"/>
        </w:rPr>
        <w:t xml:space="preserve">A simple stub project with one module and one test file is used for the tutorial. The test is driven in the old fashioned way using a </w:t>
      </w:r>
      <w:proofErr w:type="spellStart"/>
      <w:r w:rsidRPr="00EE6B84">
        <w:rPr>
          <w:rFonts w:ascii="Verdana" w:hAnsi="Verdana"/>
        </w:rPr>
        <w:t>TestMod</w:t>
      </w:r>
      <w:proofErr w:type="spellEnd"/>
      <w:r w:rsidRPr="00EE6B84">
        <w:rPr>
          <w:rFonts w:ascii="Verdana" w:hAnsi="Verdana"/>
        </w:rPr>
        <w:t xml:space="preserve"> module in parallel to the source modules and with hand coded test </w:t>
      </w:r>
      <w:proofErr w:type="spellStart"/>
      <w:r w:rsidRPr="00EE6B84">
        <w:rPr>
          <w:rFonts w:ascii="Verdana" w:hAnsi="Verdana"/>
        </w:rPr>
        <w:t>makefiles</w:t>
      </w:r>
      <w:proofErr w:type="spellEnd"/>
      <w:r w:rsidRPr="00EE6B84">
        <w:rPr>
          <w:rFonts w:ascii="Verdana" w:hAnsi="Verdana"/>
        </w:rPr>
        <w:t>.</w:t>
      </w:r>
    </w:p>
    <w:p w:rsidR="00EE6B84" w:rsidRPr="00EE6B84" w:rsidRDefault="00597DF0" w:rsidP="00EE6B84">
      <w:pPr>
        <w:rPr>
          <w:lang w:val="en-GB"/>
        </w:rPr>
      </w:pPr>
      <w:r>
        <w:rPr>
          <w:noProof/>
        </w:rPr>
        <w:drawing>
          <wp:inline distT="0" distB="0" distL="0" distR="0">
            <wp:extent cx="2498725" cy="32639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cstate="print"/>
                    <a:srcRect l="2550" b="1421"/>
                    <a:stretch>
                      <a:fillRect/>
                    </a:stretch>
                  </pic:blipFill>
                  <pic:spPr bwMode="auto">
                    <a:xfrm>
                      <a:off x="0" y="0"/>
                      <a:ext cx="2498725" cy="3263900"/>
                    </a:xfrm>
                    <a:prstGeom prst="rect">
                      <a:avLst/>
                    </a:prstGeom>
                    <a:noFill/>
                    <a:ln w="9525">
                      <a:noFill/>
                      <a:miter lim="800000"/>
                      <a:headEnd/>
                      <a:tailEnd/>
                    </a:ln>
                  </pic:spPr>
                </pic:pic>
              </a:graphicData>
            </a:graphic>
          </wp:inline>
        </w:drawing>
      </w:r>
    </w:p>
    <w:p w:rsidR="00EE6B84" w:rsidRDefault="00EE6B84" w:rsidP="006B7D0D">
      <w:pPr>
        <w:rPr>
          <w:lang w:val="en-GB"/>
        </w:rPr>
      </w:pPr>
    </w:p>
    <w:p w:rsidR="00597DF0" w:rsidRDefault="00597DF0" w:rsidP="00597DF0">
      <w:pPr>
        <w:pStyle w:val="Heading2"/>
        <w:rPr>
          <w:lang w:val="en-GB"/>
        </w:rPr>
      </w:pPr>
      <w:bookmarkStart w:id="123" w:name="_Toc366477282"/>
      <w:r>
        <w:rPr>
          <w:lang w:val="en-GB"/>
        </w:rPr>
        <w:t>Connecting the new Framework</w:t>
      </w:r>
      <w:bookmarkEnd w:id="123"/>
    </w:p>
    <w:p w:rsidR="00597DF0" w:rsidRDefault="00597DF0" w:rsidP="00597DF0">
      <w:pPr>
        <w:rPr>
          <w:lang w:val="en-GB"/>
        </w:rPr>
      </w:pPr>
      <w:r>
        <w:rPr>
          <w:lang w:val="en-GB"/>
        </w:rPr>
        <w:t>Right click on the project and select team -&gt; set external</w:t>
      </w:r>
    </w:p>
    <w:p w:rsidR="00597DF0" w:rsidRDefault="00597DF0" w:rsidP="00597DF0">
      <w:pPr>
        <w:rPr>
          <w:lang w:val="en-GB"/>
        </w:rPr>
      </w:pPr>
      <w:r>
        <w:rPr>
          <w:noProof/>
        </w:rPr>
        <w:lastRenderedPageBreak/>
        <w:drawing>
          <wp:inline distT="0" distB="0" distL="0" distR="0">
            <wp:extent cx="5146040" cy="367855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cstate="print"/>
                    <a:srcRect/>
                    <a:stretch>
                      <a:fillRect/>
                    </a:stretch>
                  </pic:blipFill>
                  <pic:spPr bwMode="auto">
                    <a:xfrm>
                      <a:off x="0" y="0"/>
                      <a:ext cx="5146040" cy="3678555"/>
                    </a:xfrm>
                    <a:prstGeom prst="rect">
                      <a:avLst/>
                    </a:prstGeom>
                    <a:noFill/>
                    <a:ln w="9525">
                      <a:noFill/>
                      <a:miter lim="800000"/>
                      <a:headEnd/>
                      <a:tailEnd/>
                    </a:ln>
                  </pic:spPr>
                </pic:pic>
              </a:graphicData>
            </a:graphic>
          </wp:inline>
        </w:drawing>
      </w:r>
      <w:r>
        <w:rPr>
          <w:lang w:val="en-GB"/>
        </w:rPr>
        <w:t xml:space="preserve"> </w:t>
      </w:r>
    </w:p>
    <w:p w:rsidR="00597DF0" w:rsidRDefault="00597DF0" w:rsidP="00597DF0">
      <w:pPr>
        <w:rPr>
          <w:lang w:val="en-GB"/>
        </w:rPr>
      </w:pPr>
      <w:r>
        <w:rPr>
          <w:lang w:val="en-GB"/>
        </w:rPr>
        <w:t xml:space="preserve">Local Path: </w:t>
      </w:r>
      <w:r w:rsidRPr="003959A8">
        <w:rPr>
          <w:lang w:val="en-GB"/>
        </w:rPr>
        <w:t>Tools/</w:t>
      </w:r>
      <w:proofErr w:type="spellStart"/>
      <w:r w:rsidRPr="003959A8">
        <w:rPr>
          <w:lang w:val="en-GB"/>
        </w:rPr>
        <w:t>icTestSuite</w:t>
      </w:r>
      <w:proofErr w:type="spellEnd"/>
    </w:p>
    <w:p w:rsidR="00597DF0" w:rsidRPr="00ED755D" w:rsidRDefault="006617AB" w:rsidP="00597DF0">
      <w:pPr>
        <w:rPr>
          <w:lang w:val="en-US"/>
        </w:rPr>
      </w:pPr>
      <w:r w:rsidRPr="00ED755D">
        <w:rPr>
          <w:lang w:val="en-US"/>
        </w:rPr>
        <w:t xml:space="preserve">URL: </w:t>
      </w:r>
      <w:hyperlink r:id="rId42" w:history="1">
        <w:r w:rsidR="00AB40C1" w:rsidRPr="00ED755D">
          <w:rPr>
            <w:rStyle w:val="Hyperlink"/>
            <w:lang w:val="en-US"/>
          </w:rPr>
          <w:t>https://svn.assaabloy.net:8080/svn</w:t>
        </w:r>
        <w:r w:rsidRPr="00ED755D">
          <w:rPr>
            <w:rStyle w:val="Hyperlink"/>
            <w:lang w:val="en-US"/>
          </w:rPr>
          <w:t>/shared-tech_homegrown/trunk/icTestSuite/development/Tools/icTestSuite</w:t>
        </w:r>
      </w:hyperlink>
    </w:p>
    <w:p w:rsidR="00597DF0" w:rsidRPr="00ED755D" w:rsidRDefault="00597DF0" w:rsidP="00597DF0">
      <w:pPr>
        <w:rPr>
          <w:lang w:val="en-US"/>
        </w:rPr>
      </w:pPr>
    </w:p>
    <w:p w:rsidR="00597DF0" w:rsidRDefault="00597DF0" w:rsidP="00597DF0">
      <w:pPr>
        <w:rPr>
          <w:lang w:val="en-GB"/>
        </w:rPr>
      </w:pPr>
      <w:r>
        <w:rPr>
          <w:lang w:val="en-GB"/>
        </w:rPr>
        <w:t xml:space="preserve">Lets add the test module in the </w:t>
      </w:r>
      <w:proofErr w:type="spellStart"/>
      <w:r>
        <w:rPr>
          <w:lang w:val="en-GB"/>
        </w:rPr>
        <w:t>makefile</w:t>
      </w:r>
      <w:proofErr w:type="spellEnd"/>
    </w:p>
    <w:p w:rsidR="00597DF0" w:rsidRDefault="00597DF0" w:rsidP="00597DF0">
      <w:pPr>
        <w:rPr>
          <w:lang w:val="en-GB"/>
        </w:rPr>
      </w:pPr>
      <w:r>
        <w:rPr>
          <w:noProof/>
        </w:rPr>
        <w:drawing>
          <wp:inline distT="0" distB="0" distL="0" distR="0">
            <wp:extent cx="3731895" cy="488950"/>
            <wp:effectExtent l="19050" t="19050" r="20955" b="2540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cstate="print"/>
                    <a:srcRect/>
                    <a:stretch>
                      <a:fillRect/>
                    </a:stretch>
                  </pic:blipFill>
                  <pic:spPr bwMode="auto">
                    <a:xfrm>
                      <a:off x="0" y="0"/>
                      <a:ext cx="3731895" cy="488950"/>
                    </a:xfrm>
                    <a:prstGeom prst="rect">
                      <a:avLst/>
                    </a:prstGeom>
                    <a:noFill/>
                    <a:ln w="6350" cmpd="sng">
                      <a:solidFill>
                        <a:srgbClr val="000000"/>
                      </a:solidFill>
                      <a:miter lim="800000"/>
                      <a:headEnd/>
                      <a:tailEnd/>
                    </a:ln>
                    <a:effectLst/>
                  </pic:spPr>
                </pic:pic>
              </a:graphicData>
            </a:graphic>
          </wp:inline>
        </w:drawing>
      </w:r>
    </w:p>
    <w:p w:rsidR="00597DF0" w:rsidRDefault="00597DF0" w:rsidP="00597DF0">
      <w:pPr>
        <w:rPr>
          <w:lang w:val="en-GB"/>
        </w:rPr>
      </w:pPr>
      <w:r>
        <w:rPr>
          <w:lang w:val="en-GB"/>
        </w:rPr>
        <w:t>Some errors have been</w:t>
      </w:r>
      <w:r w:rsidRPr="00A92C16">
        <w:rPr>
          <w:lang w:val="en-GB"/>
        </w:rPr>
        <w:t xml:space="preserve"> </w:t>
      </w:r>
      <w:r>
        <w:rPr>
          <w:lang w:val="en-GB"/>
        </w:rPr>
        <w:t>introduced:</w:t>
      </w:r>
    </w:p>
    <w:p w:rsidR="00597DF0" w:rsidRPr="00142350" w:rsidRDefault="00597DF0" w:rsidP="00597DF0">
      <w:pPr>
        <w:rPr>
          <w:lang w:val="en-GB"/>
        </w:rPr>
      </w:pPr>
      <w:r>
        <w:rPr>
          <w:noProof/>
        </w:rPr>
        <w:drawing>
          <wp:inline distT="0" distB="0" distL="0" distR="0">
            <wp:extent cx="5762625" cy="1286510"/>
            <wp:effectExtent l="19050" t="19050" r="28575" b="279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cstate="print"/>
                    <a:srcRect/>
                    <a:stretch>
                      <a:fillRect/>
                    </a:stretch>
                  </pic:blipFill>
                  <pic:spPr bwMode="auto">
                    <a:xfrm>
                      <a:off x="0" y="0"/>
                      <a:ext cx="5762625" cy="1286510"/>
                    </a:xfrm>
                    <a:prstGeom prst="rect">
                      <a:avLst/>
                    </a:prstGeom>
                    <a:noFill/>
                    <a:ln w="6350" cmpd="sng">
                      <a:solidFill>
                        <a:srgbClr val="000000"/>
                      </a:solidFill>
                      <a:miter lim="800000"/>
                      <a:headEnd/>
                      <a:tailEnd/>
                    </a:ln>
                    <a:effectLst/>
                  </pic:spPr>
                </pic:pic>
              </a:graphicData>
            </a:graphic>
          </wp:inline>
        </w:drawing>
      </w:r>
    </w:p>
    <w:p w:rsidR="00597DF0" w:rsidRDefault="00597DF0" w:rsidP="00597DF0">
      <w:pPr>
        <w:rPr>
          <w:lang w:val="en-GB"/>
        </w:rPr>
      </w:pPr>
      <w:r>
        <w:rPr>
          <w:lang w:val="en-GB"/>
        </w:rPr>
        <w:t xml:space="preserve">Now edit the </w:t>
      </w:r>
      <w:proofErr w:type="spellStart"/>
      <w:r>
        <w:rPr>
          <w:lang w:val="en-GB"/>
        </w:rPr>
        <w:t>makefile</w:t>
      </w:r>
      <w:proofErr w:type="spellEnd"/>
      <w:r>
        <w:rPr>
          <w:lang w:val="en-GB"/>
        </w:rPr>
        <w:t xml:space="preserve"> again; the new framework have some variables that can be used to rename the conflicting targets. These are documented in the icTestSuite/icTest/module.mk file</w:t>
      </w:r>
    </w:p>
    <w:p w:rsidR="00597DF0" w:rsidRDefault="00597DF0" w:rsidP="00597DF0">
      <w:pPr>
        <w:rPr>
          <w:lang w:val="en-GB"/>
        </w:rPr>
      </w:pPr>
      <w:r>
        <w:rPr>
          <w:lang w:val="en-GB"/>
        </w:rPr>
        <w:t xml:space="preserve">Please contact </w:t>
      </w:r>
      <w:r w:rsidRPr="00AB40C1">
        <w:rPr>
          <w:lang w:val="en-GB"/>
        </w:rPr>
        <w:t>magnus</w:t>
      </w:r>
      <w:r w:rsidR="00AB40C1">
        <w:rPr>
          <w:lang w:val="en-GB"/>
        </w:rPr>
        <w:t>@unitware.se</w:t>
      </w:r>
      <w:r>
        <w:rPr>
          <w:lang w:val="en-GB"/>
        </w:rPr>
        <w:t xml:space="preserve"> for any questions on how to do this.</w:t>
      </w:r>
    </w:p>
    <w:sectPr w:rsidR="00597DF0" w:rsidSect="009B353D">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D33" w:rsidRDefault="00920D33">
      <w:r>
        <w:separator/>
      </w:r>
    </w:p>
  </w:endnote>
  <w:endnote w:type="continuationSeparator" w:id="0">
    <w:p w:rsidR="00920D33" w:rsidRDefault="0092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09C" w:rsidRDefault="008D109C" w:rsidP="00742B5A">
    <w:pPr>
      <w:pStyle w:val="Tiny"/>
      <w:jc w:val="center"/>
    </w:pPr>
    <w:r>
      <w:t>ASSA ABLOY AB (Shared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D33" w:rsidRDefault="00920D33">
      <w:r>
        <w:separator/>
      </w:r>
    </w:p>
  </w:footnote>
  <w:footnote w:type="continuationSeparator" w:id="0">
    <w:p w:rsidR="00920D33" w:rsidRDefault="00920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28" w:type="dxa"/>
      </w:tblCellMar>
      <w:tblLook w:val="0000" w:firstRow="0" w:lastRow="0" w:firstColumn="0" w:lastColumn="0" w:noHBand="0" w:noVBand="0"/>
    </w:tblPr>
    <w:tblGrid>
      <w:gridCol w:w="3057"/>
      <w:gridCol w:w="2037"/>
      <w:gridCol w:w="1019"/>
      <w:gridCol w:w="2038"/>
      <w:gridCol w:w="1020"/>
    </w:tblGrid>
    <w:tr w:rsidR="008D109C" w:rsidRPr="003419FB" w:rsidTr="00DC584A">
      <w:trPr>
        <w:cantSplit/>
        <w:trHeight w:val="488"/>
      </w:trPr>
      <w:tc>
        <w:tcPr>
          <w:tcW w:w="1500" w:type="pct"/>
          <w:vMerge w:val="restart"/>
        </w:tcPr>
        <w:p w:rsidR="008D109C" w:rsidRDefault="008D109C" w:rsidP="00742B5A">
          <w:pPr>
            <w:tabs>
              <w:tab w:val="left" w:pos="240"/>
              <w:tab w:val="center" w:pos="1758"/>
            </w:tabs>
            <w:spacing w:before="300" w:after="60"/>
            <w:jc w:val="center"/>
            <w:rPr>
              <w:sz w:val="4"/>
              <w:lang w:val="en-GB"/>
            </w:rPr>
          </w:pPr>
          <w:r w:rsidRPr="003419FB">
            <w:rPr>
              <w:noProof/>
              <w:sz w:val="4"/>
            </w:rPr>
            <w:drawing>
              <wp:inline distT="0" distB="0" distL="0" distR="0">
                <wp:extent cx="1571625" cy="219075"/>
                <wp:effectExtent l="19050" t="0" r="9525" b="0"/>
                <wp:docPr id="10" name="Picture 1" descr="AA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_gray"/>
                        <pic:cNvPicPr>
                          <a:picLocks noChangeAspect="1" noChangeArrowheads="1"/>
                        </pic:cNvPicPr>
                      </pic:nvPicPr>
                      <pic:blipFill>
                        <a:blip r:embed="rId1"/>
                        <a:srcRect/>
                        <a:stretch>
                          <a:fillRect/>
                        </a:stretch>
                      </pic:blipFill>
                      <pic:spPr bwMode="auto">
                        <a:xfrm>
                          <a:off x="0" y="0"/>
                          <a:ext cx="1571625" cy="219075"/>
                        </a:xfrm>
                        <a:prstGeom prst="rect">
                          <a:avLst/>
                        </a:prstGeom>
                        <a:noFill/>
                        <a:ln w="9525">
                          <a:noFill/>
                          <a:miter lim="800000"/>
                          <a:headEnd/>
                          <a:tailEnd/>
                        </a:ln>
                      </pic:spPr>
                    </pic:pic>
                  </a:graphicData>
                </a:graphic>
              </wp:inline>
            </w:drawing>
          </w:r>
        </w:p>
        <w:p w:rsidR="008D109C" w:rsidRPr="00742B5A" w:rsidRDefault="008D109C" w:rsidP="00742B5A">
          <w:pPr>
            <w:jc w:val="center"/>
            <w:rPr>
              <w:sz w:val="4"/>
              <w:lang w:val="en-GB"/>
            </w:rPr>
          </w:pPr>
        </w:p>
      </w:tc>
      <w:tc>
        <w:tcPr>
          <w:tcW w:w="1000" w:type="pct"/>
          <w:gridSpan w:val="4"/>
        </w:tcPr>
        <w:p w:rsidR="008D109C" w:rsidRPr="003419FB" w:rsidRDefault="008D109C" w:rsidP="00A4654F">
          <w:pPr>
            <w:pStyle w:val="HeaderTitle"/>
            <w:rPr>
              <w:b w:val="0"/>
              <w:sz w:val="22"/>
              <w:szCs w:val="14"/>
            </w:rPr>
          </w:pPr>
          <w:r w:rsidRPr="003419FB">
            <w:rPr>
              <w:b w:val="0"/>
              <w:sz w:val="14"/>
              <w:szCs w:val="14"/>
            </w:rPr>
            <w:t>Title</w:t>
          </w:r>
        </w:p>
        <w:p w:rsidR="008D109C" w:rsidRPr="003419FB" w:rsidRDefault="00920D33" w:rsidP="003F05C0">
          <w:pPr>
            <w:pStyle w:val="HeaderTitle"/>
            <w:spacing w:after="60"/>
            <w:rPr>
              <w:b w:val="0"/>
              <w:sz w:val="14"/>
              <w:szCs w:val="14"/>
            </w:rPr>
          </w:pPr>
          <w:r>
            <w:fldChar w:fldCharType="begin"/>
          </w:r>
          <w:r>
            <w:instrText xml:space="preserve"> DOCPROPERTY  DocTitle  \* MERGEFORMAT </w:instrText>
          </w:r>
          <w:r>
            <w:fldChar w:fldCharType="separate"/>
          </w:r>
          <w:r w:rsidR="008D109C">
            <w:t>Unit Test Tutorial</w:t>
          </w:r>
          <w:r>
            <w:fldChar w:fldCharType="end"/>
          </w:r>
        </w:p>
      </w:tc>
    </w:tr>
    <w:tr w:rsidR="008D109C" w:rsidRPr="003419FB" w:rsidTr="00DC584A">
      <w:trPr>
        <w:trHeight w:val="428"/>
      </w:trPr>
      <w:tc>
        <w:tcPr>
          <w:tcW w:w="1500" w:type="pct"/>
          <w:vMerge/>
          <w:shd w:val="clear" w:color="auto" w:fill="auto"/>
        </w:tcPr>
        <w:p w:rsidR="008D109C" w:rsidRPr="003419FB" w:rsidRDefault="008D109C" w:rsidP="00A4654F">
          <w:pPr>
            <w:spacing w:after="0"/>
            <w:jc w:val="center"/>
            <w:rPr>
              <w:sz w:val="14"/>
              <w:szCs w:val="14"/>
              <w:lang w:val="en-GB"/>
            </w:rPr>
          </w:pPr>
        </w:p>
      </w:tc>
      <w:tc>
        <w:tcPr>
          <w:tcW w:w="1000" w:type="pct"/>
          <w:gridSpan w:val="2"/>
          <w:tcBorders>
            <w:right w:val="single" w:sz="6" w:space="0" w:color="auto"/>
          </w:tcBorders>
          <w:shd w:val="clear" w:color="auto" w:fill="auto"/>
        </w:tcPr>
        <w:p w:rsidR="008D109C" w:rsidRPr="003419FB" w:rsidRDefault="008D109C" w:rsidP="00C83256">
          <w:pPr>
            <w:spacing w:after="0"/>
            <w:rPr>
              <w:sz w:val="14"/>
              <w:szCs w:val="14"/>
              <w:lang w:val="en-GB"/>
            </w:rPr>
          </w:pPr>
          <w:r w:rsidRPr="003419FB">
            <w:rPr>
              <w:sz w:val="14"/>
              <w:szCs w:val="14"/>
              <w:lang w:val="en-GB"/>
            </w:rPr>
            <w:t>Category</w:t>
          </w:r>
        </w:p>
        <w:p w:rsidR="008D109C" w:rsidRPr="009B2C39" w:rsidRDefault="00920D33" w:rsidP="00564130">
          <w:pPr>
            <w:spacing w:after="0"/>
            <w:rPr>
              <w:lang w:val="en-GB"/>
            </w:rPr>
          </w:pPr>
          <w:r>
            <w:fldChar w:fldCharType="begin"/>
          </w:r>
          <w:r>
            <w:instrText xml:space="preserve"> DOCPROPERTY  DocCategory  \* MERGEFORMAT </w:instrText>
          </w:r>
          <w:r>
            <w:fldChar w:fldCharType="separate"/>
          </w:r>
          <w:r w:rsidR="008D109C" w:rsidRPr="007C0273">
            <w:rPr>
              <w:lang w:val="en-GB"/>
            </w:rPr>
            <w:t>Unknown/Unknown</w:t>
          </w:r>
          <w:r>
            <w:rPr>
              <w:lang w:val="en-GB"/>
            </w:rPr>
            <w:fldChar w:fldCharType="end"/>
          </w:r>
        </w:p>
      </w:tc>
      <w:tc>
        <w:tcPr>
          <w:tcW w:w="500" w:type="pct"/>
          <w:gridSpan w:val="2"/>
          <w:tcBorders>
            <w:top w:val="single" w:sz="6" w:space="0" w:color="auto"/>
            <w:left w:val="single" w:sz="6" w:space="0" w:color="auto"/>
            <w:right w:val="single" w:sz="6" w:space="0" w:color="auto"/>
          </w:tcBorders>
          <w:vAlign w:val="center"/>
        </w:tcPr>
        <w:p w:rsidR="008D109C" w:rsidRPr="003419FB" w:rsidRDefault="008D109C" w:rsidP="00564130">
          <w:pPr>
            <w:spacing w:after="0"/>
            <w:rPr>
              <w:sz w:val="14"/>
              <w:szCs w:val="14"/>
              <w:lang w:val="en-GB"/>
            </w:rPr>
          </w:pPr>
          <w:r w:rsidRPr="003419FB">
            <w:rPr>
              <w:sz w:val="14"/>
              <w:szCs w:val="14"/>
              <w:lang w:val="en-GB"/>
            </w:rPr>
            <w:t>Type</w:t>
          </w:r>
        </w:p>
        <w:p w:rsidR="008D109C" w:rsidRPr="0022651A" w:rsidRDefault="00920D33" w:rsidP="0022651A">
          <w:pPr>
            <w:pStyle w:val="Tiny"/>
            <w:rPr>
              <w:sz w:val="20"/>
            </w:rPr>
          </w:pPr>
          <w:r>
            <w:fldChar w:fldCharType="begin"/>
          </w:r>
          <w:r>
            <w:instrText xml:space="preserve"> DOCPROPERTY  DocType  \* MERGEFORMAT </w:instrText>
          </w:r>
          <w:r>
            <w:fldChar w:fldCharType="separate"/>
          </w:r>
          <w:r w:rsidR="008D109C" w:rsidRPr="00DF438E">
            <w:rPr>
              <w:sz w:val="20"/>
            </w:rPr>
            <w:t>User</w:t>
          </w:r>
          <w:r w:rsidR="008D109C">
            <w:t xml:space="preserve"> guide</w:t>
          </w:r>
          <w:r>
            <w:fldChar w:fldCharType="end"/>
          </w:r>
        </w:p>
      </w:tc>
    </w:tr>
    <w:tr w:rsidR="008D109C" w:rsidRPr="003419FB" w:rsidTr="00DC584A">
      <w:trPr>
        <w:trHeight w:val="119"/>
      </w:trPr>
      <w:tc>
        <w:tcPr>
          <w:tcW w:w="1500" w:type="pct"/>
          <w:tcBorders>
            <w:top w:val="single" w:sz="6" w:space="0" w:color="auto"/>
            <w:bottom w:val="nil"/>
          </w:tcBorders>
          <w:shd w:val="clear" w:color="auto" w:fill="auto"/>
        </w:tcPr>
        <w:p w:rsidR="008D109C" w:rsidRPr="003419FB" w:rsidRDefault="008D109C" w:rsidP="00C83256">
          <w:pPr>
            <w:spacing w:after="0"/>
            <w:rPr>
              <w:sz w:val="14"/>
              <w:szCs w:val="14"/>
              <w:lang w:val="en-GB"/>
            </w:rPr>
          </w:pPr>
          <w:r w:rsidRPr="003419FB">
            <w:rPr>
              <w:sz w:val="14"/>
              <w:szCs w:val="14"/>
              <w:lang w:val="en-GB"/>
            </w:rPr>
            <w:t>Author</w:t>
          </w:r>
        </w:p>
      </w:tc>
      <w:tc>
        <w:tcPr>
          <w:tcW w:w="1000" w:type="pct"/>
          <w:tcBorders>
            <w:top w:val="single" w:sz="6" w:space="0" w:color="auto"/>
            <w:left w:val="single" w:sz="6" w:space="0" w:color="auto"/>
            <w:bottom w:val="nil"/>
            <w:right w:val="single" w:sz="6" w:space="0" w:color="auto"/>
          </w:tcBorders>
        </w:tcPr>
        <w:p w:rsidR="008D109C" w:rsidRPr="003419FB" w:rsidRDefault="008D109C" w:rsidP="00C83256">
          <w:pPr>
            <w:spacing w:after="0"/>
            <w:rPr>
              <w:sz w:val="14"/>
              <w:szCs w:val="14"/>
              <w:lang w:val="en-GB"/>
            </w:rPr>
          </w:pPr>
          <w:r w:rsidRPr="003419FB">
            <w:rPr>
              <w:sz w:val="14"/>
              <w:szCs w:val="14"/>
              <w:lang w:val="en-GB"/>
            </w:rPr>
            <w:t>Document number</w:t>
          </w:r>
        </w:p>
      </w:tc>
      <w:tc>
        <w:tcPr>
          <w:tcW w:w="500" w:type="pct"/>
          <w:tcBorders>
            <w:top w:val="single" w:sz="6" w:space="0" w:color="auto"/>
            <w:left w:val="single" w:sz="6" w:space="0" w:color="auto"/>
            <w:bottom w:val="nil"/>
            <w:right w:val="single" w:sz="6" w:space="0" w:color="auto"/>
          </w:tcBorders>
        </w:tcPr>
        <w:p w:rsidR="008D109C" w:rsidRPr="003419FB" w:rsidRDefault="008D109C" w:rsidP="0088486B">
          <w:pPr>
            <w:spacing w:after="0"/>
            <w:rPr>
              <w:sz w:val="14"/>
              <w:szCs w:val="14"/>
              <w:lang w:val="en-GB"/>
            </w:rPr>
          </w:pPr>
          <w:r w:rsidRPr="003419FB">
            <w:rPr>
              <w:sz w:val="14"/>
              <w:szCs w:val="14"/>
              <w:lang w:val="en-GB"/>
            </w:rPr>
            <w:t>Revision</w:t>
          </w:r>
        </w:p>
      </w:tc>
      <w:tc>
        <w:tcPr>
          <w:tcW w:w="1000" w:type="pct"/>
          <w:tcBorders>
            <w:top w:val="single" w:sz="6" w:space="0" w:color="auto"/>
            <w:left w:val="single" w:sz="6" w:space="0" w:color="auto"/>
            <w:bottom w:val="nil"/>
            <w:right w:val="single" w:sz="6" w:space="0" w:color="auto"/>
          </w:tcBorders>
        </w:tcPr>
        <w:p w:rsidR="008D109C" w:rsidRPr="003419FB" w:rsidRDefault="008D109C" w:rsidP="00B771E2">
          <w:pPr>
            <w:spacing w:after="0"/>
            <w:rPr>
              <w:sz w:val="14"/>
              <w:szCs w:val="14"/>
              <w:lang w:val="en-GB"/>
            </w:rPr>
          </w:pPr>
          <w:r>
            <w:rPr>
              <w:sz w:val="14"/>
              <w:szCs w:val="14"/>
              <w:lang w:val="en-GB"/>
            </w:rPr>
            <w:t>Date</w:t>
          </w:r>
        </w:p>
      </w:tc>
      <w:tc>
        <w:tcPr>
          <w:tcW w:w="500" w:type="pct"/>
          <w:tcBorders>
            <w:top w:val="single" w:sz="6" w:space="0" w:color="auto"/>
            <w:left w:val="single" w:sz="6" w:space="0" w:color="auto"/>
            <w:bottom w:val="nil"/>
            <w:right w:val="single" w:sz="6" w:space="0" w:color="auto"/>
          </w:tcBorders>
        </w:tcPr>
        <w:p w:rsidR="008D109C" w:rsidRPr="003419FB" w:rsidRDefault="008D109C" w:rsidP="00B771E2">
          <w:pPr>
            <w:spacing w:after="0"/>
            <w:rPr>
              <w:sz w:val="14"/>
              <w:szCs w:val="14"/>
              <w:lang w:val="en-GB"/>
            </w:rPr>
          </w:pPr>
          <w:r>
            <w:rPr>
              <w:sz w:val="14"/>
              <w:szCs w:val="14"/>
              <w:lang w:val="en-GB"/>
            </w:rPr>
            <w:t>Page (of)</w:t>
          </w:r>
        </w:p>
      </w:tc>
    </w:tr>
    <w:tr w:rsidR="008D109C" w:rsidRPr="003419FB" w:rsidTr="00DC584A">
      <w:trPr>
        <w:trHeight w:val="227"/>
      </w:trPr>
      <w:tc>
        <w:tcPr>
          <w:tcW w:w="1500" w:type="pct"/>
          <w:tcBorders>
            <w:top w:val="nil"/>
            <w:bottom w:val="single" w:sz="6" w:space="0" w:color="auto"/>
          </w:tcBorders>
          <w:shd w:val="clear" w:color="auto" w:fill="auto"/>
        </w:tcPr>
        <w:p w:rsidR="008D109C" w:rsidRPr="003419FB" w:rsidRDefault="00920D33" w:rsidP="00837DF9">
          <w:pPr>
            <w:spacing w:after="0"/>
            <w:rPr>
              <w:lang w:val="en-GB"/>
            </w:rPr>
          </w:pPr>
          <w:r>
            <w:fldChar w:fldCharType="begin"/>
          </w:r>
          <w:r>
            <w:instrText xml:space="preserve"> DOCPROPERTY  DocAuthor  \* MERGEFORMAT </w:instrText>
          </w:r>
          <w:r>
            <w:fldChar w:fldCharType="separate"/>
          </w:r>
          <w:r w:rsidR="008D109C">
            <w:t>Magnus Ivarsson</w:t>
          </w:r>
          <w:r>
            <w:fldChar w:fldCharType="end"/>
          </w:r>
        </w:p>
      </w:tc>
      <w:tc>
        <w:tcPr>
          <w:tcW w:w="1000" w:type="pct"/>
          <w:tcBorders>
            <w:top w:val="nil"/>
            <w:left w:val="single" w:sz="6" w:space="0" w:color="auto"/>
            <w:bottom w:val="single" w:sz="6" w:space="0" w:color="auto"/>
            <w:right w:val="single" w:sz="6" w:space="0" w:color="auto"/>
          </w:tcBorders>
        </w:tcPr>
        <w:p w:rsidR="008D109C" w:rsidRPr="003419FB" w:rsidRDefault="00920D33" w:rsidP="00837DF9">
          <w:pPr>
            <w:spacing w:after="0"/>
            <w:rPr>
              <w:lang w:val="en-GB"/>
            </w:rPr>
          </w:pPr>
          <w:r>
            <w:fldChar w:fldCharType="begin"/>
          </w:r>
          <w:r>
            <w:instrText xml:space="preserve"> DOCPROPERTY  DocNo  \* MERGEFORMAT </w:instrText>
          </w:r>
          <w:r>
            <w:fldChar w:fldCharType="separate"/>
          </w:r>
          <w:r w:rsidR="008D109C" w:rsidRPr="00DF438E">
            <w:rPr>
              <w:lang w:val="en-GB"/>
            </w:rPr>
            <w:t>ST-000108</w:t>
          </w:r>
          <w:r>
            <w:rPr>
              <w:lang w:val="en-GB"/>
            </w:rPr>
            <w:fldChar w:fldCharType="end"/>
          </w:r>
        </w:p>
      </w:tc>
      <w:tc>
        <w:tcPr>
          <w:tcW w:w="500" w:type="pct"/>
          <w:tcBorders>
            <w:top w:val="nil"/>
            <w:left w:val="single" w:sz="6" w:space="0" w:color="auto"/>
            <w:bottom w:val="single" w:sz="6" w:space="0" w:color="auto"/>
            <w:right w:val="single" w:sz="6" w:space="0" w:color="auto"/>
          </w:tcBorders>
        </w:tcPr>
        <w:p w:rsidR="008D109C" w:rsidRPr="003419FB" w:rsidRDefault="00920D33" w:rsidP="003B2DA9">
          <w:pPr>
            <w:spacing w:after="0"/>
            <w:rPr>
              <w:lang w:val="en-GB"/>
            </w:rPr>
          </w:pPr>
          <w:r>
            <w:fldChar w:fldCharType="begin"/>
          </w:r>
          <w:r>
            <w:instrText xml:space="preserve"> DOCPROPERTY  DocRevision  \* MERGEFORMAT </w:instrText>
          </w:r>
          <w:r>
            <w:fldChar w:fldCharType="separate"/>
          </w:r>
          <w:r w:rsidR="008D109C">
            <w:t>PA10</w:t>
          </w:r>
          <w:r>
            <w:fldChar w:fldCharType="end"/>
          </w:r>
        </w:p>
      </w:tc>
      <w:tc>
        <w:tcPr>
          <w:tcW w:w="1000" w:type="pct"/>
          <w:tcBorders>
            <w:top w:val="nil"/>
            <w:left w:val="single" w:sz="6" w:space="0" w:color="auto"/>
            <w:bottom w:val="single" w:sz="6" w:space="0" w:color="auto"/>
            <w:right w:val="single" w:sz="6" w:space="0" w:color="auto"/>
          </w:tcBorders>
        </w:tcPr>
        <w:p w:rsidR="008D109C" w:rsidRPr="003419FB" w:rsidRDefault="00920D33" w:rsidP="00DC584A">
          <w:pPr>
            <w:spacing w:after="0"/>
            <w:rPr>
              <w:lang w:val="en-GB"/>
            </w:rPr>
          </w:pPr>
          <w:r>
            <w:fldChar w:fldCharType="begin"/>
          </w:r>
          <w:r>
            <w:instrText xml:space="preserve"> DOCPROPERTY  DocDate  \* MERGEFORMAT </w:instrText>
          </w:r>
          <w:r>
            <w:fldChar w:fldCharType="separate"/>
          </w:r>
          <w:r w:rsidR="008D109C">
            <w:t>2013-08-26</w:t>
          </w:r>
          <w:r>
            <w:fldChar w:fldCharType="end"/>
          </w:r>
        </w:p>
      </w:tc>
      <w:tc>
        <w:tcPr>
          <w:tcW w:w="500" w:type="pct"/>
          <w:tcBorders>
            <w:top w:val="nil"/>
            <w:left w:val="single" w:sz="6" w:space="0" w:color="auto"/>
            <w:bottom w:val="single" w:sz="6" w:space="0" w:color="auto"/>
            <w:right w:val="single" w:sz="6" w:space="0" w:color="auto"/>
          </w:tcBorders>
        </w:tcPr>
        <w:p w:rsidR="008D109C" w:rsidRDefault="00C651F9" w:rsidP="00837DF9">
          <w:pPr>
            <w:spacing w:after="0"/>
            <w:jc w:val="center"/>
          </w:pPr>
          <w:r w:rsidRPr="0065017E">
            <w:rPr>
              <w:rStyle w:val="PageNumber"/>
              <w:sz w:val="18"/>
              <w:szCs w:val="18"/>
            </w:rPr>
            <w:fldChar w:fldCharType="begin"/>
          </w:r>
          <w:r w:rsidR="008D109C" w:rsidRPr="0065017E">
            <w:rPr>
              <w:rStyle w:val="PageNumber"/>
              <w:sz w:val="18"/>
              <w:szCs w:val="18"/>
            </w:rPr>
            <w:instrText xml:space="preserve"> PAGE </w:instrText>
          </w:r>
          <w:r w:rsidRPr="0065017E">
            <w:rPr>
              <w:rStyle w:val="PageNumber"/>
              <w:sz w:val="18"/>
              <w:szCs w:val="18"/>
            </w:rPr>
            <w:fldChar w:fldCharType="separate"/>
          </w:r>
          <w:r w:rsidR="00D61054">
            <w:rPr>
              <w:rStyle w:val="PageNumber"/>
              <w:noProof/>
              <w:sz w:val="18"/>
              <w:szCs w:val="18"/>
            </w:rPr>
            <w:t>1</w:t>
          </w:r>
          <w:r w:rsidRPr="0065017E">
            <w:rPr>
              <w:rStyle w:val="PageNumber"/>
              <w:sz w:val="18"/>
              <w:szCs w:val="18"/>
            </w:rPr>
            <w:fldChar w:fldCharType="end"/>
          </w:r>
          <w:r w:rsidR="008D109C" w:rsidRPr="0065017E">
            <w:rPr>
              <w:rStyle w:val="PageNumber"/>
              <w:sz w:val="18"/>
              <w:szCs w:val="18"/>
            </w:rPr>
            <w:t xml:space="preserve"> (</w:t>
          </w:r>
          <w:r w:rsidRPr="0065017E">
            <w:rPr>
              <w:rStyle w:val="PageNumber"/>
              <w:sz w:val="18"/>
              <w:szCs w:val="18"/>
            </w:rPr>
            <w:fldChar w:fldCharType="begin"/>
          </w:r>
          <w:r w:rsidR="008D109C" w:rsidRPr="0065017E">
            <w:rPr>
              <w:rStyle w:val="PageNumber"/>
              <w:sz w:val="18"/>
              <w:szCs w:val="18"/>
            </w:rPr>
            <w:instrText xml:space="preserve"> NUMPAGES </w:instrText>
          </w:r>
          <w:r w:rsidRPr="0065017E">
            <w:rPr>
              <w:rStyle w:val="PageNumber"/>
              <w:sz w:val="18"/>
              <w:szCs w:val="18"/>
            </w:rPr>
            <w:fldChar w:fldCharType="separate"/>
          </w:r>
          <w:r w:rsidR="00D61054">
            <w:rPr>
              <w:rStyle w:val="PageNumber"/>
              <w:noProof/>
              <w:sz w:val="18"/>
              <w:szCs w:val="18"/>
            </w:rPr>
            <w:t>41</w:t>
          </w:r>
          <w:r w:rsidRPr="0065017E">
            <w:rPr>
              <w:rStyle w:val="PageNumber"/>
              <w:sz w:val="18"/>
              <w:szCs w:val="18"/>
            </w:rPr>
            <w:fldChar w:fldCharType="end"/>
          </w:r>
          <w:r w:rsidR="008D109C" w:rsidRPr="0065017E">
            <w:rPr>
              <w:rStyle w:val="PageNumber"/>
              <w:sz w:val="18"/>
              <w:szCs w:val="18"/>
            </w:rPr>
            <w:t>)</w:t>
          </w:r>
        </w:p>
      </w:tc>
    </w:tr>
  </w:tbl>
  <w:p w:rsidR="008D109C" w:rsidRPr="003419FB" w:rsidRDefault="008D109C" w:rsidP="00AF56A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975"/>
    <w:multiLevelType w:val="hybridMultilevel"/>
    <w:tmpl w:val="BE46F7EE"/>
    <w:lvl w:ilvl="0" w:tplc="D4C896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D8E35CD"/>
    <w:multiLevelType w:val="hybridMultilevel"/>
    <w:tmpl w:val="567EA4CA"/>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1D3077D6"/>
    <w:multiLevelType w:val="hybridMultilevel"/>
    <w:tmpl w:val="56AEA5C4"/>
    <w:lvl w:ilvl="0" w:tplc="041D000D">
      <w:start w:val="1"/>
      <w:numFmt w:val="bullet"/>
      <w:lvlText w:val=""/>
      <w:lvlJc w:val="left"/>
      <w:pPr>
        <w:tabs>
          <w:tab w:val="num" w:pos="720"/>
        </w:tabs>
        <w:ind w:left="720" w:hanging="360"/>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43401D8A"/>
    <w:multiLevelType w:val="multilevel"/>
    <w:tmpl w:val="47CEF8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51"/>
        </w:tabs>
        <w:ind w:left="720" w:hanging="720"/>
      </w:pPr>
      <w:rPr>
        <w:rFonts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992"/>
        </w:tabs>
        <w:ind w:left="864" w:hanging="864"/>
      </w:pPr>
      <w:rPr>
        <w:rFonts w:hint="default"/>
      </w:rPr>
    </w:lvl>
    <w:lvl w:ilvl="4">
      <w:start w:val="1"/>
      <w:numFmt w:val="decimal"/>
      <w:pStyle w:val="Heading5"/>
      <w:lvlText w:val="%1.%2.%3.%4.%5"/>
      <w:lvlJc w:val="left"/>
      <w:pPr>
        <w:tabs>
          <w:tab w:val="num" w:pos="1134"/>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20E6E79"/>
    <w:multiLevelType w:val="hybridMultilevel"/>
    <w:tmpl w:val="F6B64420"/>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7A72310F"/>
    <w:multiLevelType w:val="hybridMultilevel"/>
    <w:tmpl w:val="7974CF4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1A"/>
    <w:rsid w:val="00007E4A"/>
    <w:rsid w:val="0002078B"/>
    <w:rsid w:val="0002768C"/>
    <w:rsid w:val="00030E41"/>
    <w:rsid w:val="00032606"/>
    <w:rsid w:val="00034A2C"/>
    <w:rsid w:val="00035B92"/>
    <w:rsid w:val="00044083"/>
    <w:rsid w:val="00046060"/>
    <w:rsid w:val="00053DEA"/>
    <w:rsid w:val="00055D04"/>
    <w:rsid w:val="00092193"/>
    <w:rsid w:val="000968C0"/>
    <w:rsid w:val="000A5730"/>
    <w:rsid w:val="000B0F63"/>
    <w:rsid w:val="000B5419"/>
    <w:rsid w:val="000D15DA"/>
    <w:rsid w:val="000E2918"/>
    <w:rsid w:val="000F1428"/>
    <w:rsid w:val="000F3462"/>
    <w:rsid w:val="00113D38"/>
    <w:rsid w:val="001269D6"/>
    <w:rsid w:val="00136F82"/>
    <w:rsid w:val="001376F0"/>
    <w:rsid w:val="001405A3"/>
    <w:rsid w:val="00152913"/>
    <w:rsid w:val="00175954"/>
    <w:rsid w:val="00177537"/>
    <w:rsid w:val="0018013E"/>
    <w:rsid w:val="0018651C"/>
    <w:rsid w:val="00197B3C"/>
    <w:rsid w:val="001B7661"/>
    <w:rsid w:val="001C77AE"/>
    <w:rsid w:val="001D5A5A"/>
    <w:rsid w:val="001D5B56"/>
    <w:rsid w:val="002104B8"/>
    <w:rsid w:val="00215ACB"/>
    <w:rsid w:val="0022651A"/>
    <w:rsid w:val="00237A8F"/>
    <w:rsid w:val="002449A5"/>
    <w:rsid w:val="002449CC"/>
    <w:rsid w:val="00251917"/>
    <w:rsid w:val="0028428C"/>
    <w:rsid w:val="002845B1"/>
    <w:rsid w:val="00286100"/>
    <w:rsid w:val="00290EDA"/>
    <w:rsid w:val="00291219"/>
    <w:rsid w:val="002A0485"/>
    <w:rsid w:val="002A0CA5"/>
    <w:rsid w:val="002B4520"/>
    <w:rsid w:val="002C4CA8"/>
    <w:rsid w:val="002F2B0A"/>
    <w:rsid w:val="002F491F"/>
    <w:rsid w:val="00300B03"/>
    <w:rsid w:val="0030754C"/>
    <w:rsid w:val="00307584"/>
    <w:rsid w:val="00313497"/>
    <w:rsid w:val="003209CE"/>
    <w:rsid w:val="00321970"/>
    <w:rsid w:val="00325A21"/>
    <w:rsid w:val="00333B1D"/>
    <w:rsid w:val="003419FB"/>
    <w:rsid w:val="0034355D"/>
    <w:rsid w:val="0034604A"/>
    <w:rsid w:val="00346427"/>
    <w:rsid w:val="00350032"/>
    <w:rsid w:val="00355FEA"/>
    <w:rsid w:val="003718BB"/>
    <w:rsid w:val="00385B1A"/>
    <w:rsid w:val="0038617C"/>
    <w:rsid w:val="00397C9A"/>
    <w:rsid w:val="003A42DE"/>
    <w:rsid w:val="003B1091"/>
    <w:rsid w:val="003B2DA9"/>
    <w:rsid w:val="003B3B85"/>
    <w:rsid w:val="003B52FB"/>
    <w:rsid w:val="003B6CDD"/>
    <w:rsid w:val="003C40D7"/>
    <w:rsid w:val="003D268C"/>
    <w:rsid w:val="003E6ECA"/>
    <w:rsid w:val="003F05C0"/>
    <w:rsid w:val="003F1A51"/>
    <w:rsid w:val="00403A92"/>
    <w:rsid w:val="00407CC5"/>
    <w:rsid w:val="00417B54"/>
    <w:rsid w:val="00425CAA"/>
    <w:rsid w:val="004330AC"/>
    <w:rsid w:val="004362EC"/>
    <w:rsid w:val="00437B4F"/>
    <w:rsid w:val="00442651"/>
    <w:rsid w:val="00446674"/>
    <w:rsid w:val="00454349"/>
    <w:rsid w:val="00464652"/>
    <w:rsid w:val="004678D6"/>
    <w:rsid w:val="00471629"/>
    <w:rsid w:val="004821A9"/>
    <w:rsid w:val="00490FD0"/>
    <w:rsid w:val="0049251F"/>
    <w:rsid w:val="00493A9F"/>
    <w:rsid w:val="00494232"/>
    <w:rsid w:val="004B093D"/>
    <w:rsid w:val="004C144D"/>
    <w:rsid w:val="004D1A28"/>
    <w:rsid w:val="004D1CCB"/>
    <w:rsid w:val="004E1AEB"/>
    <w:rsid w:val="004E1F06"/>
    <w:rsid w:val="004F08FE"/>
    <w:rsid w:val="004F3571"/>
    <w:rsid w:val="004F6767"/>
    <w:rsid w:val="00503E5D"/>
    <w:rsid w:val="00514E30"/>
    <w:rsid w:val="005244E7"/>
    <w:rsid w:val="0052751F"/>
    <w:rsid w:val="00530EEC"/>
    <w:rsid w:val="00543381"/>
    <w:rsid w:val="005458A2"/>
    <w:rsid w:val="00552DC3"/>
    <w:rsid w:val="00564130"/>
    <w:rsid w:val="005652FE"/>
    <w:rsid w:val="00565DDE"/>
    <w:rsid w:val="0057072C"/>
    <w:rsid w:val="00590661"/>
    <w:rsid w:val="00597A0F"/>
    <w:rsid w:val="00597DF0"/>
    <w:rsid w:val="005A6530"/>
    <w:rsid w:val="005A7F9A"/>
    <w:rsid w:val="005B7732"/>
    <w:rsid w:val="005C2C7A"/>
    <w:rsid w:val="005C475D"/>
    <w:rsid w:val="005D3FE1"/>
    <w:rsid w:val="005E0312"/>
    <w:rsid w:val="005E45D9"/>
    <w:rsid w:val="005F39E2"/>
    <w:rsid w:val="006007F8"/>
    <w:rsid w:val="00610487"/>
    <w:rsid w:val="00613FB8"/>
    <w:rsid w:val="00614242"/>
    <w:rsid w:val="00620A1E"/>
    <w:rsid w:val="00635AF8"/>
    <w:rsid w:val="00645492"/>
    <w:rsid w:val="00652581"/>
    <w:rsid w:val="006617AB"/>
    <w:rsid w:val="00662520"/>
    <w:rsid w:val="00667114"/>
    <w:rsid w:val="0067078F"/>
    <w:rsid w:val="00670E7F"/>
    <w:rsid w:val="0068280C"/>
    <w:rsid w:val="00682B84"/>
    <w:rsid w:val="006845BD"/>
    <w:rsid w:val="00685444"/>
    <w:rsid w:val="00687BA0"/>
    <w:rsid w:val="00696A27"/>
    <w:rsid w:val="006A3FD8"/>
    <w:rsid w:val="006B7D0D"/>
    <w:rsid w:val="006C0BBA"/>
    <w:rsid w:val="006C2052"/>
    <w:rsid w:val="006C740E"/>
    <w:rsid w:val="006D5E50"/>
    <w:rsid w:val="006E0393"/>
    <w:rsid w:val="006E0D0F"/>
    <w:rsid w:val="00706262"/>
    <w:rsid w:val="00710D68"/>
    <w:rsid w:val="0071137F"/>
    <w:rsid w:val="00733E77"/>
    <w:rsid w:val="00734812"/>
    <w:rsid w:val="00734A8C"/>
    <w:rsid w:val="00742B5A"/>
    <w:rsid w:val="0074584F"/>
    <w:rsid w:val="007529B9"/>
    <w:rsid w:val="00753EAB"/>
    <w:rsid w:val="00771771"/>
    <w:rsid w:val="007935D6"/>
    <w:rsid w:val="00796E41"/>
    <w:rsid w:val="007A2501"/>
    <w:rsid w:val="007A722D"/>
    <w:rsid w:val="007B44A4"/>
    <w:rsid w:val="007C0273"/>
    <w:rsid w:val="007C12AF"/>
    <w:rsid w:val="007D6D51"/>
    <w:rsid w:val="007E1A24"/>
    <w:rsid w:val="007E5A74"/>
    <w:rsid w:val="007F5741"/>
    <w:rsid w:val="00806268"/>
    <w:rsid w:val="00811B31"/>
    <w:rsid w:val="0081399D"/>
    <w:rsid w:val="00820CCA"/>
    <w:rsid w:val="008221AA"/>
    <w:rsid w:val="00826F5A"/>
    <w:rsid w:val="0082733E"/>
    <w:rsid w:val="00830A52"/>
    <w:rsid w:val="00837DF9"/>
    <w:rsid w:val="0084220D"/>
    <w:rsid w:val="00845272"/>
    <w:rsid w:val="0084732B"/>
    <w:rsid w:val="00871118"/>
    <w:rsid w:val="0088486B"/>
    <w:rsid w:val="008B080C"/>
    <w:rsid w:val="008B260C"/>
    <w:rsid w:val="008B4A40"/>
    <w:rsid w:val="008C0FF3"/>
    <w:rsid w:val="008C4FE9"/>
    <w:rsid w:val="008C5238"/>
    <w:rsid w:val="008C5425"/>
    <w:rsid w:val="008D109C"/>
    <w:rsid w:val="008D601B"/>
    <w:rsid w:val="008E2B37"/>
    <w:rsid w:val="008E3971"/>
    <w:rsid w:val="008E4191"/>
    <w:rsid w:val="008E4789"/>
    <w:rsid w:val="008E6757"/>
    <w:rsid w:val="0090288C"/>
    <w:rsid w:val="00903429"/>
    <w:rsid w:val="00913A8C"/>
    <w:rsid w:val="009142E7"/>
    <w:rsid w:val="00920D33"/>
    <w:rsid w:val="0092624B"/>
    <w:rsid w:val="009309DA"/>
    <w:rsid w:val="0094145E"/>
    <w:rsid w:val="009423FD"/>
    <w:rsid w:val="0095005E"/>
    <w:rsid w:val="00951F59"/>
    <w:rsid w:val="00961590"/>
    <w:rsid w:val="00963CB0"/>
    <w:rsid w:val="00964530"/>
    <w:rsid w:val="00965A83"/>
    <w:rsid w:val="0098002B"/>
    <w:rsid w:val="0098261D"/>
    <w:rsid w:val="00983674"/>
    <w:rsid w:val="00983C53"/>
    <w:rsid w:val="00990032"/>
    <w:rsid w:val="00990253"/>
    <w:rsid w:val="009A3BCC"/>
    <w:rsid w:val="009B2C39"/>
    <w:rsid w:val="009B353D"/>
    <w:rsid w:val="009C374B"/>
    <w:rsid w:val="009C6E9F"/>
    <w:rsid w:val="009E56A9"/>
    <w:rsid w:val="009E5D31"/>
    <w:rsid w:val="009F1C10"/>
    <w:rsid w:val="009F5B2F"/>
    <w:rsid w:val="00A11A67"/>
    <w:rsid w:val="00A140E1"/>
    <w:rsid w:val="00A33FF1"/>
    <w:rsid w:val="00A37376"/>
    <w:rsid w:val="00A4553B"/>
    <w:rsid w:val="00A4654F"/>
    <w:rsid w:val="00A6092A"/>
    <w:rsid w:val="00A823F5"/>
    <w:rsid w:val="00AA3431"/>
    <w:rsid w:val="00AA6605"/>
    <w:rsid w:val="00AA79CB"/>
    <w:rsid w:val="00AB2686"/>
    <w:rsid w:val="00AB2BB0"/>
    <w:rsid w:val="00AB36A2"/>
    <w:rsid w:val="00AB40C1"/>
    <w:rsid w:val="00AC2537"/>
    <w:rsid w:val="00AC32C2"/>
    <w:rsid w:val="00AD0A80"/>
    <w:rsid w:val="00AF00D2"/>
    <w:rsid w:val="00AF47FD"/>
    <w:rsid w:val="00AF56AF"/>
    <w:rsid w:val="00AF68E3"/>
    <w:rsid w:val="00AF7052"/>
    <w:rsid w:val="00B11877"/>
    <w:rsid w:val="00B163F0"/>
    <w:rsid w:val="00B2183E"/>
    <w:rsid w:val="00B32CD3"/>
    <w:rsid w:val="00B5750C"/>
    <w:rsid w:val="00B64E60"/>
    <w:rsid w:val="00B67E7F"/>
    <w:rsid w:val="00B7171F"/>
    <w:rsid w:val="00B771E2"/>
    <w:rsid w:val="00B865FB"/>
    <w:rsid w:val="00BB4DCF"/>
    <w:rsid w:val="00BC317F"/>
    <w:rsid w:val="00BC6E76"/>
    <w:rsid w:val="00BD6B33"/>
    <w:rsid w:val="00BE1A37"/>
    <w:rsid w:val="00BF5E99"/>
    <w:rsid w:val="00C0141A"/>
    <w:rsid w:val="00C02684"/>
    <w:rsid w:val="00C05256"/>
    <w:rsid w:val="00C24455"/>
    <w:rsid w:val="00C30A23"/>
    <w:rsid w:val="00C408DD"/>
    <w:rsid w:val="00C40C08"/>
    <w:rsid w:val="00C518D5"/>
    <w:rsid w:val="00C57252"/>
    <w:rsid w:val="00C6342F"/>
    <w:rsid w:val="00C63755"/>
    <w:rsid w:val="00C651F9"/>
    <w:rsid w:val="00C65F1D"/>
    <w:rsid w:val="00C72628"/>
    <w:rsid w:val="00C732C7"/>
    <w:rsid w:val="00C743CC"/>
    <w:rsid w:val="00C83256"/>
    <w:rsid w:val="00C9088C"/>
    <w:rsid w:val="00C90BCF"/>
    <w:rsid w:val="00C9686B"/>
    <w:rsid w:val="00C97440"/>
    <w:rsid w:val="00CC43A4"/>
    <w:rsid w:val="00CD4EA8"/>
    <w:rsid w:val="00CE108F"/>
    <w:rsid w:val="00CE78B4"/>
    <w:rsid w:val="00CF0403"/>
    <w:rsid w:val="00D14565"/>
    <w:rsid w:val="00D20898"/>
    <w:rsid w:val="00D233A1"/>
    <w:rsid w:val="00D23A72"/>
    <w:rsid w:val="00D24E72"/>
    <w:rsid w:val="00D26B4B"/>
    <w:rsid w:val="00D360FE"/>
    <w:rsid w:val="00D506BF"/>
    <w:rsid w:val="00D61054"/>
    <w:rsid w:val="00D63C4A"/>
    <w:rsid w:val="00D64D9C"/>
    <w:rsid w:val="00D6738F"/>
    <w:rsid w:val="00D71E1A"/>
    <w:rsid w:val="00D975DA"/>
    <w:rsid w:val="00DA4F16"/>
    <w:rsid w:val="00DB5FBF"/>
    <w:rsid w:val="00DC5620"/>
    <w:rsid w:val="00DC584A"/>
    <w:rsid w:val="00DD4035"/>
    <w:rsid w:val="00DE1990"/>
    <w:rsid w:val="00DE3947"/>
    <w:rsid w:val="00DF374A"/>
    <w:rsid w:val="00DF438E"/>
    <w:rsid w:val="00E04D30"/>
    <w:rsid w:val="00E130C4"/>
    <w:rsid w:val="00E163CA"/>
    <w:rsid w:val="00E309F9"/>
    <w:rsid w:val="00E3289C"/>
    <w:rsid w:val="00E4091E"/>
    <w:rsid w:val="00E42423"/>
    <w:rsid w:val="00E727C3"/>
    <w:rsid w:val="00E925EF"/>
    <w:rsid w:val="00EC57FC"/>
    <w:rsid w:val="00EC7559"/>
    <w:rsid w:val="00ED6B0D"/>
    <w:rsid w:val="00ED755D"/>
    <w:rsid w:val="00EE50F3"/>
    <w:rsid w:val="00EE6B84"/>
    <w:rsid w:val="00EE7B3D"/>
    <w:rsid w:val="00EF30A9"/>
    <w:rsid w:val="00EF67BC"/>
    <w:rsid w:val="00F13ED8"/>
    <w:rsid w:val="00F21592"/>
    <w:rsid w:val="00F21F0F"/>
    <w:rsid w:val="00F25E6A"/>
    <w:rsid w:val="00F51C55"/>
    <w:rsid w:val="00F5495A"/>
    <w:rsid w:val="00F6784E"/>
    <w:rsid w:val="00F758C1"/>
    <w:rsid w:val="00F84247"/>
    <w:rsid w:val="00F9501C"/>
    <w:rsid w:val="00FA484F"/>
    <w:rsid w:val="00FB00D6"/>
    <w:rsid w:val="00FB78E4"/>
    <w:rsid w:val="00FC5BEC"/>
    <w:rsid w:val="00FC7E18"/>
    <w:rsid w:val="00FD366C"/>
    <w:rsid w:val="00FE0865"/>
    <w:rsid w:val="00FE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D31"/>
    <w:pPr>
      <w:spacing w:after="120"/>
    </w:pPr>
    <w:rPr>
      <w:rFonts w:ascii="Verdana" w:hAnsi="Verdana"/>
    </w:rPr>
  </w:style>
  <w:style w:type="paragraph" w:styleId="Heading1">
    <w:name w:val="heading 1"/>
    <w:basedOn w:val="Normal"/>
    <w:next w:val="Normal"/>
    <w:link w:val="Heading1Char"/>
    <w:qFormat/>
    <w:rsid w:val="00530EEC"/>
    <w:pPr>
      <w:keepNext/>
      <w:numPr>
        <w:numId w:val="2"/>
      </w:numPr>
      <w:tabs>
        <w:tab w:val="clear" w:pos="432"/>
        <w:tab w:val="left" w:pos="1701"/>
      </w:tabs>
      <w:spacing w:before="240"/>
      <w:ind w:left="1134" w:hanging="1134"/>
      <w:outlineLvl w:val="0"/>
    </w:pPr>
    <w:rPr>
      <w:rFonts w:cs="Arial"/>
      <w:b/>
      <w:bCs/>
      <w:kern w:val="32"/>
      <w:sz w:val="32"/>
      <w:szCs w:val="32"/>
    </w:rPr>
  </w:style>
  <w:style w:type="paragraph" w:styleId="Heading2">
    <w:name w:val="heading 2"/>
    <w:basedOn w:val="Normal"/>
    <w:next w:val="Normal"/>
    <w:link w:val="Heading2Char"/>
    <w:qFormat/>
    <w:rsid w:val="00530EEC"/>
    <w:pPr>
      <w:keepNext/>
      <w:numPr>
        <w:ilvl w:val="1"/>
        <w:numId w:val="2"/>
      </w:numPr>
      <w:tabs>
        <w:tab w:val="clear" w:pos="576"/>
        <w:tab w:val="num" w:pos="1134"/>
      </w:tabs>
      <w:spacing w:before="240"/>
      <w:ind w:left="1134" w:hanging="1134"/>
      <w:outlineLvl w:val="1"/>
    </w:pPr>
    <w:rPr>
      <w:rFonts w:cs="Arial"/>
      <w:bCs/>
      <w:iCs/>
      <w:sz w:val="28"/>
      <w:szCs w:val="28"/>
    </w:rPr>
  </w:style>
  <w:style w:type="paragraph" w:styleId="Heading3">
    <w:name w:val="heading 3"/>
    <w:basedOn w:val="Normal"/>
    <w:next w:val="Normal"/>
    <w:qFormat/>
    <w:rsid w:val="00530EEC"/>
    <w:pPr>
      <w:keepNext/>
      <w:numPr>
        <w:ilvl w:val="2"/>
        <w:numId w:val="2"/>
      </w:numPr>
      <w:tabs>
        <w:tab w:val="clear" w:pos="851"/>
        <w:tab w:val="num" w:pos="1134"/>
      </w:tabs>
      <w:spacing w:before="240"/>
      <w:ind w:left="1134" w:hanging="1134"/>
      <w:outlineLvl w:val="2"/>
    </w:pPr>
    <w:rPr>
      <w:rFonts w:cs="Arial"/>
      <w:bCs/>
      <w:sz w:val="24"/>
      <w:szCs w:val="26"/>
    </w:rPr>
  </w:style>
  <w:style w:type="paragraph" w:styleId="Heading4">
    <w:name w:val="heading 4"/>
    <w:basedOn w:val="Normal"/>
    <w:next w:val="Normal"/>
    <w:link w:val="Heading4Char"/>
    <w:qFormat/>
    <w:rsid w:val="00530EEC"/>
    <w:pPr>
      <w:keepNext/>
      <w:numPr>
        <w:ilvl w:val="3"/>
        <w:numId w:val="2"/>
      </w:numPr>
      <w:tabs>
        <w:tab w:val="clear" w:pos="992"/>
        <w:tab w:val="num" w:pos="1134"/>
      </w:tabs>
      <w:spacing w:before="240"/>
      <w:ind w:left="1134" w:hanging="1134"/>
      <w:outlineLvl w:val="3"/>
    </w:pPr>
    <w:rPr>
      <w:sz w:val="22"/>
      <w:szCs w:val="22"/>
      <w:lang w:val="en-US" w:eastAsia="en-US"/>
    </w:rPr>
  </w:style>
  <w:style w:type="paragraph" w:styleId="Heading5">
    <w:name w:val="heading 5"/>
    <w:basedOn w:val="Normal"/>
    <w:next w:val="Normal"/>
    <w:rsid w:val="00AA79CB"/>
    <w:pPr>
      <w:keepNext/>
      <w:numPr>
        <w:ilvl w:val="4"/>
        <w:numId w:val="2"/>
      </w:numPr>
      <w:spacing w:after="0"/>
      <w:outlineLvl w:val="4"/>
    </w:pPr>
    <w:rPr>
      <w:b/>
      <w:lang w:val="en-US" w:eastAsia="en-US"/>
    </w:rPr>
  </w:style>
  <w:style w:type="paragraph" w:styleId="Heading6">
    <w:name w:val="heading 6"/>
    <w:basedOn w:val="Normal"/>
    <w:next w:val="Normal"/>
    <w:rsid w:val="00AA79CB"/>
    <w:pPr>
      <w:numPr>
        <w:ilvl w:val="5"/>
        <w:numId w:val="2"/>
      </w:numPr>
      <w:spacing w:before="240" w:after="60"/>
      <w:outlineLvl w:val="5"/>
    </w:pPr>
    <w:rPr>
      <w:rFonts w:ascii="Times New Roman" w:hAnsi="Times New Roman"/>
      <w:b/>
      <w:bCs/>
      <w:sz w:val="22"/>
      <w:szCs w:val="22"/>
      <w:lang w:val="en-US" w:eastAsia="en-US"/>
    </w:rPr>
  </w:style>
  <w:style w:type="paragraph" w:styleId="Heading7">
    <w:name w:val="heading 7"/>
    <w:basedOn w:val="Normal"/>
    <w:next w:val="Normal"/>
    <w:rsid w:val="00AA79CB"/>
    <w:pPr>
      <w:numPr>
        <w:ilvl w:val="6"/>
        <w:numId w:val="2"/>
      </w:numPr>
      <w:spacing w:before="240" w:after="60"/>
      <w:outlineLvl w:val="6"/>
    </w:pPr>
    <w:rPr>
      <w:rFonts w:ascii="Times New Roman" w:hAnsi="Times New Roman"/>
      <w:sz w:val="22"/>
      <w:lang w:val="en-US" w:eastAsia="en-US"/>
    </w:rPr>
  </w:style>
  <w:style w:type="paragraph" w:styleId="Heading8">
    <w:name w:val="heading 8"/>
    <w:basedOn w:val="Normal"/>
    <w:next w:val="Normal"/>
    <w:rsid w:val="00AA79CB"/>
    <w:pPr>
      <w:numPr>
        <w:ilvl w:val="7"/>
        <w:numId w:val="2"/>
      </w:numPr>
      <w:spacing w:before="240" w:after="60"/>
      <w:outlineLvl w:val="7"/>
    </w:pPr>
    <w:rPr>
      <w:rFonts w:ascii="Times New Roman" w:hAnsi="Times New Roman"/>
      <w:i/>
      <w:iCs/>
      <w:sz w:val="22"/>
      <w:lang w:val="en-US" w:eastAsia="en-US"/>
    </w:rPr>
  </w:style>
  <w:style w:type="paragraph" w:styleId="Heading9">
    <w:name w:val="heading 9"/>
    <w:basedOn w:val="Normal"/>
    <w:next w:val="Normal"/>
    <w:rsid w:val="00AA79CB"/>
    <w:pPr>
      <w:numPr>
        <w:ilvl w:val="8"/>
        <w:numId w:val="2"/>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75954"/>
    <w:rPr>
      <w:color w:val="0000FF"/>
      <w:u w:val="single"/>
    </w:rPr>
  </w:style>
  <w:style w:type="paragraph" w:styleId="Header">
    <w:name w:val="header"/>
    <w:basedOn w:val="Normal"/>
    <w:rsid w:val="00046060"/>
    <w:pPr>
      <w:tabs>
        <w:tab w:val="center" w:pos="4536"/>
        <w:tab w:val="right" w:pos="9072"/>
      </w:tabs>
    </w:pPr>
  </w:style>
  <w:style w:type="paragraph" w:styleId="Footer">
    <w:name w:val="footer"/>
    <w:basedOn w:val="Normal"/>
    <w:rsid w:val="00046060"/>
    <w:pPr>
      <w:tabs>
        <w:tab w:val="center" w:pos="4536"/>
        <w:tab w:val="right" w:pos="9072"/>
      </w:tabs>
    </w:pPr>
  </w:style>
  <w:style w:type="character" w:styleId="PageNumber">
    <w:name w:val="page number"/>
    <w:basedOn w:val="DefaultParagraphFont"/>
    <w:rsid w:val="00046060"/>
  </w:style>
  <w:style w:type="paragraph" w:styleId="TOC2">
    <w:name w:val="toc 2"/>
    <w:basedOn w:val="Normal"/>
    <w:next w:val="Normal"/>
    <w:autoRedefine/>
    <w:uiPriority w:val="39"/>
    <w:rsid w:val="00490FD0"/>
    <w:pPr>
      <w:tabs>
        <w:tab w:val="left" w:pos="800"/>
        <w:tab w:val="right" w:leader="dot" w:pos="9062"/>
      </w:tabs>
      <w:spacing w:after="0"/>
      <w:ind w:left="200"/>
    </w:pPr>
  </w:style>
  <w:style w:type="paragraph" w:styleId="TOC3">
    <w:name w:val="toc 3"/>
    <w:basedOn w:val="Normal"/>
    <w:next w:val="Normal"/>
    <w:autoRedefine/>
    <w:uiPriority w:val="39"/>
    <w:rsid w:val="00490FD0"/>
    <w:pPr>
      <w:tabs>
        <w:tab w:val="left" w:pos="1200"/>
        <w:tab w:val="right" w:leader="dot" w:pos="9062"/>
      </w:tabs>
      <w:spacing w:after="0"/>
      <w:ind w:left="400"/>
    </w:pPr>
    <w:rPr>
      <w:iCs/>
      <w:noProof/>
    </w:rPr>
  </w:style>
  <w:style w:type="paragraph" w:styleId="TOC1">
    <w:name w:val="toc 1"/>
    <w:basedOn w:val="Normal"/>
    <w:next w:val="Normal"/>
    <w:autoRedefine/>
    <w:uiPriority w:val="39"/>
    <w:rsid w:val="001269D6"/>
    <w:pPr>
      <w:tabs>
        <w:tab w:val="left" w:pos="400"/>
        <w:tab w:val="right" w:leader="dot" w:pos="9062"/>
      </w:tabs>
      <w:spacing w:before="120"/>
    </w:pPr>
    <w:rPr>
      <w:b/>
      <w:bCs/>
      <w:caps/>
    </w:rPr>
  </w:style>
  <w:style w:type="character" w:styleId="FollowedHyperlink">
    <w:name w:val="FollowedHyperlink"/>
    <w:basedOn w:val="DefaultParagraphFont"/>
    <w:rsid w:val="00734A8C"/>
    <w:rPr>
      <w:color w:val="800080"/>
      <w:u w:val="single"/>
    </w:rPr>
  </w:style>
  <w:style w:type="paragraph" w:customStyle="1" w:styleId="Referenslista">
    <w:name w:val="Referenslista"/>
    <w:basedOn w:val="Normal"/>
    <w:rsid w:val="00E4091E"/>
    <w:pPr>
      <w:ind w:left="567" w:hanging="567"/>
    </w:pPr>
    <w:rPr>
      <w:lang w:val="en-US"/>
    </w:rPr>
  </w:style>
  <w:style w:type="paragraph" w:customStyle="1" w:styleId="Hiddentext">
    <w:name w:val="Hidden text"/>
    <w:basedOn w:val="Normal"/>
    <w:rsid w:val="00AF56AF"/>
    <w:rPr>
      <w:rFonts w:ascii="Times New Roman" w:hAnsi="Times New Roman"/>
      <w:i/>
      <w:vanish/>
      <w:color w:val="FF0000"/>
      <w:sz w:val="24"/>
      <w:lang w:val="en-US"/>
    </w:rPr>
  </w:style>
  <w:style w:type="paragraph" w:styleId="Caption">
    <w:name w:val="caption"/>
    <w:basedOn w:val="Normal"/>
    <w:next w:val="Normal"/>
    <w:rsid w:val="00442651"/>
    <w:pPr>
      <w:spacing w:before="120"/>
    </w:pPr>
    <w:rPr>
      <w:b/>
      <w:bCs/>
    </w:rPr>
  </w:style>
  <w:style w:type="paragraph" w:styleId="TOC4">
    <w:name w:val="toc 4"/>
    <w:basedOn w:val="Normal"/>
    <w:next w:val="Normal"/>
    <w:autoRedefine/>
    <w:semiHidden/>
    <w:rsid w:val="00963CB0"/>
    <w:pPr>
      <w:spacing w:after="0"/>
      <w:ind w:left="600"/>
    </w:pPr>
    <w:rPr>
      <w:rFonts w:ascii="Times New Roman" w:hAnsi="Times New Roman"/>
      <w:sz w:val="18"/>
      <w:szCs w:val="18"/>
    </w:rPr>
  </w:style>
  <w:style w:type="paragraph" w:styleId="TOC5">
    <w:name w:val="toc 5"/>
    <w:basedOn w:val="Normal"/>
    <w:next w:val="Normal"/>
    <w:autoRedefine/>
    <w:semiHidden/>
    <w:rsid w:val="00963CB0"/>
    <w:pPr>
      <w:spacing w:after="0"/>
      <w:ind w:left="800"/>
    </w:pPr>
    <w:rPr>
      <w:rFonts w:ascii="Times New Roman" w:hAnsi="Times New Roman"/>
      <w:sz w:val="18"/>
      <w:szCs w:val="18"/>
    </w:rPr>
  </w:style>
  <w:style w:type="paragraph" w:styleId="TOC6">
    <w:name w:val="toc 6"/>
    <w:basedOn w:val="Normal"/>
    <w:next w:val="Normal"/>
    <w:autoRedefine/>
    <w:semiHidden/>
    <w:rsid w:val="00963CB0"/>
    <w:pPr>
      <w:spacing w:after="0"/>
      <w:ind w:left="1000"/>
    </w:pPr>
    <w:rPr>
      <w:rFonts w:ascii="Times New Roman" w:hAnsi="Times New Roman"/>
      <w:sz w:val="18"/>
      <w:szCs w:val="18"/>
    </w:rPr>
  </w:style>
  <w:style w:type="paragraph" w:styleId="TOC7">
    <w:name w:val="toc 7"/>
    <w:basedOn w:val="Normal"/>
    <w:next w:val="Normal"/>
    <w:autoRedefine/>
    <w:semiHidden/>
    <w:rsid w:val="00963CB0"/>
    <w:pPr>
      <w:spacing w:after="0"/>
      <w:ind w:left="1200"/>
    </w:pPr>
    <w:rPr>
      <w:rFonts w:ascii="Times New Roman" w:hAnsi="Times New Roman"/>
      <w:sz w:val="18"/>
      <w:szCs w:val="18"/>
    </w:rPr>
  </w:style>
  <w:style w:type="paragraph" w:styleId="TOC8">
    <w:name w:val="toc 8"/>
    <w:basedOn w:val="Normal"/>
    <w:next w:val="Normal"/>
    <w:autoRedefine/>
    <w:semiHidden/>
    <w:rsid w:val="00963CB0"/>
    <w:pPr>
      <w:spacing w:after="0"/>
      <w:ind w:left="1400"/>
    </w:pPr>
    <w:rPr>
      <w:rFonts w:ascii="Times New Roman" w:hAnsi="Times New Roman"/>
      <w:sz w:val="18"/>
      <w:szCs w:val="18"/>
    </w:rPr>
  </w:style>
  <w:style w:type="paragraph" w:styleId="TOC9">
    <w:name w:val="toc 9"/>
    <w:basedOn w:val="Normal"/>
    <w:next w:val="Normal"/>
    <w:autoRedefine/>
    <w:semiHidden/>
    <w:rsid w:val="00963CB0"/>
    <w:pPr>
      <w:spacing w:after="0"/>
      <w:ind w:left="1600"/>
    </w:pPr>
    <w:rPr>
      <w:rFonts w:ascii="Times New Roman" w:hAnsi="Times New Roman"/>
      <w:sz w:val="18"/>
      <w:szCs w:val="18"/>
    </w:rPr>
  </w:style>
  <w:style w:type="paragraph" w:styleId="DocumentMap">
    <w:name w:val="Document Map"/>
    <w:basedOn w:val="Normal"/>
    <w:semiHidden/>
    <w:rsid w:val="005C2C7A"/>
    <w:pPr>
      <w:shd w:val="clear" w:color="auto" w:fill="000080"/>
    </w:pPr>
    <w:rPr>
      <w:rFonts w:ascii="Tahoma" w:hAnsi="Tahoma" w:cs="Tahoma"/>
    </w:rPr>
  </w:style>
  <w:style w:type="table" w:styleId="TableGrid">
    <w:name w:val="Table Grid"/>
    <w:basedOn w:val="TableNormal"/>
    <w:rsid w:val="00DF374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rsid w:val="005D3FE1"/>
    <w:pPr>
      <w:spacing w:before="240"/>
      <w:jc w:val="center"/>
    </w:pPr>
    <w:rPr>
      <w:rFonts w:ascii="Arial" w:hAnsi="Arial"/>
      <w:b/>
      <w:kern w:val="28"/>
      <w:sz w:val="36"/>
      <w:lang w:val="en-GB"/>
    </w:rPr>
  </w:style>
  <w:style w:type="paragraph" w:styleId="BodyText">
    <w:name w:val="Body Text"/>
    <w:aliases w:val=" Char Char Char Char Char Char, Char Char Char Char Char, Char Char Char Char Char Char Char Char Char Char Char Char Char, Char Char Char Char"/>
    <w:basedOn w:val="Normal"/>
    <w:link w:val="BodyTextChar"/>
    <w:rsid w:val="009A3BCC"/>
    <w:rPr>
      <w:rFonts w:ascii="Arial" w:hAnsi="Arial"/>
      <w:lang w:val="en-GB"/>
    </w:rPr>
  </w:style>
  <w:style w:type="character" w:customStyle="1" w:styleId="BodyTextChar">
    <w:name w:val="Body Text Char"/>
    <w:aliases w:val=" Char Char Char Char Char Char Char, Char Char Char Char Char Char1, Char Char Char Char Char Char Char Char Char Char Char Char Char Char, Char Char Char Char Char1"/>
    <w:basedOn w:val="DefaultParagraphFont"/>
    <w:link w:val="BodyText"/>
    <w:rsid w:val="009A3BCC"/>
    <w:rPr>
      <w:rFonts w:ascii="Arial" w:hAnsi="Arial"/>
      <w:lang w:val="en-GB" w:eastAsia="sv-SE" w:bidi="ar-SA"/>
    </w:rPr>
  </w:style>
  <w:style w:type="paragraph" w:styleId="ListParagraph">
    <w:name w:val="List Paragraph"/>
    <w:basedOn w:val="Normal"/>
    <w:uiPriority w:val="34"/>
    <w:rsid w:val="00E130C4"/>
    <w:pPr>
      <w:ind w:left="720"/>
      <w:contextualSpacing/>
    </w:pPr>
  </w:style>
  <w:style w:type="paragraph" w:customStyle="1" w:styleId="Heading">
    <w:name w:val="Heading"/>
    <w:basedOn w:val="Heading1"/>
    <w:qFormat/>
    <w:rsid w:val="001269D6"/>
    <w:pPr>
      <w:numPr>
        <w:numId w:val="0"/>
      </w:numPr>
      <w:outlineLvl w:val="9"/>
    </w:pPr>
    <w:rPr>
      <w:lang w:val="en-GB"/>
    </w:rPr>
  </w:style>
  <w:style w:type="paragraph" w:customStyle="1" w:styleId="HeaderTitle">
    <w:name w:val="HeaderTitle"/>
    <w:basedOn w:val="Normal"/>
    <w:rsid w:val="005D3FE1"/>
    <w:pPr>
      <w:spacing w:after="0"/>
    </w:pPr>
    <w:rPr>
      <w:b/>
      <w:lang w:val="en-GB"/>
    </w:rPr>
  </w:style>
  <w:style w:type="paragraph" w:styleId="BalloonText">
    <w:name w:val="Balloon Text"/>
    <w:basedOn w:val="Normal"/>
    <w:link w:val="BalloonTextChar"/>
    <w:rsid w:val="00F21F0F"/>
    <w:pPr>
      <w:spacing w:after="0"/>
    </w:pPr>
    <w:rPr>
      <w:rFonts w:ascii="Tahoma" w:hAnsi="Tahoma" w:cs="Tahoma"/>
      <w:sz w:val="16"/>
      <w:szCs w:val="16"/>
    </w:rPr>
  </w:style>
  <w:style w:type="character" w:customStyle="1" w:styleId="BalloonTextChar">
    <w:name w:val="Balloon Text Char"/>
    <w:basedOn w:val="DefaultParagraphFont"/>
    <w:link w:val="BalloonText"/>
    <w:rsid w:val="00F21F0F"/>
    <w:rPr>
      <w:rFonts w:ascii="Tahoma" w:hAnsi="Tahoma" w:cs="Tahoma"/>
      <w:sz w:val="16"/>
      <w:szCs w:val="16"/>
    </w:rPr>
  </w:style>
  <w:style w:type="paragraph" w:customStyle="1" w:styleId="Tiny">
    <w:name w:val="Tiny"/>
    <w:basedOn w:val="Normal"/>
    <w:link w:val="TinyChar"/>
    <w:qFormat/>
    <w:rsid w:val="00F21F0F"/>
    <w:pPr>
      <w:spacing w:after="0"/>
    </w:pPr>
    <w:rPr>
      <w:sz w:val="16"/>
      <w:lang w:val="en-GB"/>
    </w:rPr>
  </w:style>
  <w:style w:type="character" w:customStyle="1" w:styleId="TinyChar">
    <w:name w:val="Tiny Char"/>
    <w:basedOn w:val="DefaultParagraphFont"/>
    <w:link w:val="Tiny"/>
    <w:rsid w:val="00F21F0F"/>
    <w:rPr>
      <w:rFonts w:ascii="Verdana" w:hAnsi="Verdana"/>
      <w:sz w:val="16"/>
      <w:lang w:val="en-GB"/>
    </w:rPr>
  </w:style>
  <w:style w:type="character" w:customStyle="1" w:styleId="Heading1Char">
    <w:name w:val="Heading 1 Char"/>
    <w:basedOn w:val="DefaultParagraphFont"/>
    <w:link w:val="Heading1"/>
    <w:rsid w:val="00530EEC"/>
    <w:rPr>
      <w:rFonts w:ascii="Verdana" w:hAnsi="Verdana" w:cs="Arial"/>
      <w:b/>
      <w:bCs/>
      <w:kern w:val="32"/>
      <w:sz w:val="32"/>
      <w:szCs w:val="32"/>
    </w:rPr>
  </w:style>
  <w:style w:type="character" w:customStyle="1" w:styleId="Heading2Char">
    <w:name w:val="Heading 2 Char"/>
    <w:basedOn w:val="DefaultParagraphFont"/>
    <w:link w:val="Heading2"/>
    <w:rsid w:val="00530EEC"/>
    <w:rPr>
      <w:rFonts w:ascii="Verdana" w:hAnsi="Verdana" w:cs="Arial"/>
      <w:bCs/>
      <w:iCs/>
      <w:sz w:val="28"/>
      <w:szCs w:val="28"/>
    </w:rPr>
  </w:style>
  <w:style w:type="character" w:customStyle="1" w:styleId="Heading4Char">
    <w:name w:val="Heading 4 Char"/>
    <w:basedOn w:val="DefaultParagraphFont"/>
    <w:link w:val="Heading4"/>
    <w:rsid w:val="00530EEC"/>
    <w:rPr>
      <w:rFonts w:ascii="Verdana" w:hAnsi="Verdana"/>
      <w:sz w:val="22"/>
      <w:szCs w:val="22"/>
      <w:lang w:val="en-US" w:eastAsia="en-US"/>
    </w:rPr>
  </w:style>
  <w:style w:type="character" w:styleId="BookTitle">
    <w:name w:val="Book Title"/>
    <w:basedOn w:val="DefaultParagraphFont"/>
    <w:uiPriority w:val="33"/>
    <w:rsid w:val="002C4CA8"/>
    <w:rPr>
      <w:b/>
      <w:bCs/>
      <w:smallCaps/>
      <w:spacing w:val="5"/>
    </w:rPr>
  </w:style>
  <w:style w:type="paragraph" w:styleId="NoSpacing">
    <w:name w:val="No Spacing"/>
    <w:uiPriority w:val="1"/>
    <w:rsid w:val="008E4789"/>
    <w:rPr>
      <w:rFonts w:ascii="Verdana" w:hAnsi="Verdana"/>
    </w:rPr>
  </w:style>
  <w:style w:type="character" w:styleId="Strong">
    <w:name w:val="Strong"/>
    <w:basedOn w:val="DefaultParagraphFont"/>
    <w:qFormat/>
    <w:rsid w:val="002B4520"/>
    <w:rPr>
      <w:b/>
      <w:bCs/>
    </w:rPr>
  </w:style>
  <w:style w:type="table" w:customStyle="1" w:styleId="Tablestyle1">
    <w:name w:val="Table style 1"/>
    <w:basedOn w:val="TableNormal"/>
    <w:uiPriority w:val="99"/>
    <w:qFormat/>
    <w:rsid w:val="009E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Tableheader">
    <w:name w:val="Table header"/>
    <w:basedOn w:val="Normal"/>
    <w:qFormat/>
    <w:rsid w:val="00A11A67"/>
    <w:pPr>
      <w:spacing w:before="60" w:after="60"/>
    </w:pPr>
    <w:rPr>
      <w:b/>
      <w:lang w:val="en-GB"/>
    </w:rPr>
  </w:style>
  <w:style w:type="paragraph" w:customStyle="1" w:styleId="Tabletext">
    <w:name w:val="Table text"/>
    <w:basedOn w:val="Normal"/>
    <w:qFormat/>
    <w:rsid w:val="00A11A67"/>
    <w:pPr>
      <w:spacing w:after="0"/>
    </w:pPr>
    <w:rPr>
      <w:lang w:val="en-GB"/>
    </w:rPr>
  </w:style>
  <w:style w:type="paragraph" w:customStyle="1" w:styleId="Headnormal">
    <w:name w:val="Head_normal"/>
    <w:basedOn w:val="Normal"/>
    <w:rsid w:val="00AF47FD"/>
    <w:pPr>
      <w:spacing w:after="0"/>
    </w:pPr>
    <w:rPr>
      <w:rFonts w:ascii="Arial" w:hAnsi="Arial"/>
      <w:sz w:val="22"/>
      <w:szCs w:val="24"/>
    </w:rPr>
  </w:style>
  <w:style w:type="paragraph" w:customStyle="1" w:styleId="Style2">
    <w:name w:val="Style2"/>
    <w:basedOn w:val="TOC2"/>
    <w:autoRedefine/>
    <w:qFormat/>
    <w:rsid w:val="00446674"/>
    <w:pPr>
      <w:tabs>
        <w:tab w:val="clear" w:pos="800"/>
        <w:tab w:val="clear" w:pos="9062"/>
        <w:tab w:val="left" w:pos="960"/>
        <w:tab w:val="right" w:pos="9061"/>
      </w:tabs>
      <w:ind w:left="240"/>
    </w:pPr>
    <w:rPr>
      <w:rFonts w:ascii="Times New Roman" w:hAnsi="Times New Roman"/>
      <w:smallCaps/>
      <w:noProof/>
      <w:sz w:val="18"/>
      <w:lang w:val="en-GB"/>
    </w:rPr>
  </w:style>
  <w:style w:type="paragraph" w:customStyle="1" w:styleId="code">
    <w:name w:val="code"/>
    <w:basedOn w:val="BodyText"/>
    <w:link w:val="codeChar"/>
    <w:rsid w:val="00EF30A9"/>
    <w:pPr>
      <w:spacing w:after="0"/>
      <w:ind w:left="720"/>
    </w:pPr>
    <w:rPr>
      <w:rFonts w:ascii="Courier New" w:hAnsi="Courier New" w:cs="Courier New"/>
      <w:noProof/>
      <w:color w:val="333399"/>
      <w:sz w:val="16"/>
    </w:rPr>
  </w:style>
  <w:style w:type="character" w:customStyle="1" w:styleId="codeChar">
    <w:name w:val="code Char"/>
    <w:basedOn w:val="BodyTextChar"/>
    <w:link w:val="code"/>
    <w:rsid w:val="00EF30A9"/>
    <w:rPr>
      <w:rFonts w:ascii="Courier New" w:hAnsi="Courier New" w:cs="Courier New"/>
      <w:noProof/>
      <w:color w:val="333399"/>
      <w:sz w:val="16"/>
      <w:lang w:val="en-GB" w:eastAsia="sv-SE" w:bidi="ar-SA"/>
    </w:rPr>
  </w:style>
  <w:style w:type="character" w:customStyle="1" w:styleId="apple-style-span">
    <w:name w:val="apple-style-span"/>
    <w:basedOn w:val="DefaultParagraphFont"/>
    <w:rsid w:val="00EE6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D31"/>
    <w:pPr>
      <w:spacing w:after="120"/>
    </w:pPr>
    <w:rPr>
      <w:rFonts w:ascii="Verdana" w:hAnsi="Verdana"/>
    </w:rPr>
  </w:style>
  <w:style w:type="paragraph" w:styleId="Heading1">
    <w:name w:val="heading 1"/>
    <w:basedOn w:val="Normal"/>
    <w:next w:val="Normal"/>
    <w:link w:val="Heading1Char"/>
    <w:qFormat/>
    <w:rsid w:val="00530EEC"/>
    <w:pPr>
      <w:keepNext/>
      <w:numPr>
        <w:numId w:val="2"/>
      </w:numPr>
      <w:tabs>
        <w:tab w:val="clear" w:pos="432"/>
        <w:tab w:val="left" w:pos="1701"/>
      </w:tabs>
      <w:spacing w:before="240"/>
      <w:ind w:left="1134" w:hanging="1134"/>
      <w:outlineLvl w:val="0"/>
    </w:pPr>
    <w:rPr>
      <w:rFonts w:cs="Arial"/>
      <w:b/>
      <w:bCs/>
      <w:kern w:val="32"/>
      <w:sz w:val="32"/>
      <w:szCs w:val="32"/>
    </w:rPr>
  </w:style>
  <w:style w:type="paragraph" w:styleId="Heading2">
    <w:name w:val="heading 2"/>
    <w:basedOn w:val="Normal"/>
    <w:next w:val="Normal"/>
    <w:link w:val="Heading2Char"/>
    <w:qFormat/>
    <w:rsid w:val="00530EEC"/>
    <w:pPr>
      <w:keepNext/>
      <w:numPr>
        <w:ilvl w:val="1"/>
        <w:numId w:val="2"/>
      </w:numPr>
      <w:tabs>
        <w:tab w:val="clear" w:pos="576"/>
        <w:tab w:val="num" w:pos="1134"/>
      </w:tabs>
      <w:spacing w:before="240"/>
      <w:ind w:left="1134" w:hanging="1134"/>
      <w:outlineLvl w:val="1"/>
    </w:pPr>
    <w:rPr>
      <w:rFonts w:cs="Arial"/>
      <w:bCs/>
      <w:iCs/>
      <w:sz w:val="28"/>
      <w:szCs w:val="28"/>
    </w:rPr>
  </w:style>
  <w:style w:type="paragraph" w:styleId="Heading3">
    <w:name w:val="heading 3"/>
    <w:basedOn w:val="Normal"/>
    <w:next w:val="Normal"/>
    <w:qFormat/>
    <w:rsid w:val="00530EEC"/>
    <w:pPr>
      <w:keepNext/>
      <w:numPr>
        <w:ilvl w:val="2"/>
        <w:numId w:val="2"/>
      </w:numPr>
      <w:tabs>
        <w:tab w:val="clear" w:pos="851"/>
        <w:tab w:val="num" w:pos="1134"/>
      </w:tabs>
      <w:spacing w:before="240"/>
      <w:ind w:left="1134" w:hanging="1134"/>
      <w:outlineLvl w:val="2"/>
    </w:pPr>
    <w:rPr>
      <w:rFonts w:cs="Arial"/>
      <w:bCs/>
      <w:sz w:val="24"/>
      <w:szCs w:val="26"/>
    </w:rPr>
  </w:style>
  <w:style w:type="paragraph" w:styleId="Heading4">
    <w:name w:val="heading 4"/>
    <w:basedOn w:val="Normal"/>
    <w:next w:val="Normal"/>
    <w:link w:val="Heading4Char"/>
    <w:qFormat/>
    <w:rsid w:val="00530EEC"/>
    <w:pPr>
      <w:keepNext/>
      <w:numPr>
        <w:ilvl w:val="3"/>
        <w:numId w:val="2"/>
      </w:numPr>
      <w:tabs>
        <w:tab w:val="clear" w:pos="992"/>
        <w:tab w:val="num" w:pos="1134"/>
      </w:tabs>
      <w:spacing w:before="240"/>
      <w:ind w:left="1134" w:hanging="1134"/>
      <w:outlineLvl w:val="3"/>
    </w:pPr>
    <w:rPr>
      <w:sz w:val="22"/>
      <w:szCs w:val="22"/>
      <w:lang w:val="en-US" w:eastAsia="en-US"/>
    </w:rPr>
  </w:style>
  <w:style w:type="paragraph" w:styleId="Heading5">
    <w:name w:val="heading 5"/>
    <w:basedOn w:val="Normal"/>
    <w:next w:val="Normal"/>
    <w:rsid w:val="00AA79CB"/>
    <w:pPr>
      <w:keepNext/>
      <w:numPr>
        <w:ilvl w:val="4"/>
        <w:numId w:val="2"/>
      </w:numPr>
      <w:spacing w:after="0"/>
      <w:outlineLvl w:val="4"/>
    </w:pPr>
    <w:rPr>
      <w:b/>
      <w:lang w:val="en-US" w:eastAsia="en-US"/>
    </w:rPr>
  </w:style>
  <w:style w:type="paragraph" w:styleId="Heading6">
    <w:name w:val="heading 6"/>
    <w:basedOn w:val="Normal"/>
    <w:next w:val="Normal"/>
    <w:rsid w:val="00AA79CB"/>
    <w:pPr>
      <w:numPr>
        <w:ilvl w:val="5"/>
        <w:numId w:val="2"/>
      </w:numPr>
      <w:spacing w:before="240" w:after="60"/>
      <w:outlineLvl w:val="5"/>
    </w:pPr>
    <w:rPr>
      <w:rFonts w:ascii="Times New Roman" w:hAnsi="Times New Roman"/>
      <w:b/>
      <w:bCs/>
      <w:sz w:val="22"/>
      <w:szCs w:val="22"/>
      <w:lang w:val="en-US" w:eastAsia="en-US"/>
    </w:rPr>
  </w:style>
  <w:style w:type="paragraph" w:styleId="Heading7">
    <w:name w:val="heading 7"/>
    <w:basedOn w:val="Normal"/>
    <w:next w:val="Normal"/>
    <w:rsid w:val="00AA79CB"/>
    <w:pPr>
      <w:numPr>
        <w:ilvl w:val="6"/>
        <w:numId w:val="2"/>
      </w:numPr>
      <w:spacing w:before="240" w:after="60"/>
      <w:outlineLvl w:val="6"/>
    </w:pPr>
    <w:rPr>
      <w:rFonts w:ascii="Times New Roman" w:hAnsi="Times New Roman"/>
      <w:sz w:val="22"/>
      <w:lang w:val="en-US" w:eastAsia="en-US"/>
    </w:rPr>
  </w:style>
  <w:style w:type="paragraph" w:styleId="Heading8">
    <w:name w:val="heading 8"/>
    <w:basedOn w:val="Normal"/>
    <w:next w:val="Normal"/>
    <w:rsid w:val="00AA79CB"/>
    <w:pPr>
      <w:numPr>
        <w:ilvl w:val="7"/>
        <w:numId w:val="2"/>
      </w:numPr>
      <w:spacing w:before="240" w:after="60"/>
      <w:outlineLvl w:val="7"/>
    </w:pPr>
    <w:rPr>
      <w:rFonts w:ascii="Times New Roman" w:hAnsi="Times New Roman"/>
      <w:i/>
      <w:iCs/>
      <w:sz w:val="22"/>
      <w:lang w:val="en-US" w:eastAsia="en-US"/>
    </w:rPr>
  </w:style>
  <w:style w:type="paragraph" w:styleId="Heading9">
    <w:name w:val="heading 9"/>
    <w:basedOn w:val="Normal"/>
    <w:next w:val="Normal"/>
    <w:rsid w:val="00AA79CB"/>
    <w:pPr>
      <w:numPr>
        <w:ilvl w:val="8"/>
        <w:numId w:val="2"/>
      </w:numPr>
      <w:spacing w:before="240" w:after="60"/>
      <w:outlineLvl w:val="8"/>
    </w:pPr>
    <w:rPr>
      <w:rFonts w:ascii="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75954"/>
    <w:rPr>
      <w:color w:val="0000FF"/>
      <w:u w:val="single"/>
    </w:rPr>
  </w:style>
  <w:style w:type="paragraph" w:styleId="Header">
    <w:name w:val="header"/>
    <w:basedOn w:val="Normal"/>
    <w:rsid w:val="00046060"/>
    <w:pPr>
      <w:tabs>
        <w:tab w:val="center" w:pos="4536"/>
        <w:tab w:val="right" w:pos="9072"/>
      </w:tabs>
    </w:pPr>
  </w:style>
  <w:style w:type="paragraph" w:styleId="Footer">
    <w:name w:val="footer"/>
    <w:basedOn w:val="Normal"/>
    <w:rsid w:val="00046060"/>
    <w:pPr>
      <w:tabs>
        <w:tab w:val="center" w:pos="4536"/>
        <w:tab w:val="right" w:pos="9072"/>
      </w:tabs>
    </w:pPr>
  </w:style>
  <w:style w:type="character" w:styleId="PageNumber">
    <w:name w:val="page number"/>
    <w:basedOn w:val="DefaultParagraphFont"/>
    <w:rsid w:val="00046060"/>
  </w:style>
  <w:style w:type="paragraph" w:styleId="TOC2">
    <w:name w:val="toc 2"/>
    <w:basedOn w:val="Normal"/>
    <w:next w:val="Normal"/>
    <w:autoRedefine/>
    <w:uiPriority w:val="39"/>
    <w:rsid w:val="00490FD0"/>
    <w:pPr>
      <w:tabs>
        <w:tab w:val="left" w:pos="800"/>
        <w:tab w:val="right" w:leader="dot" w:pos="9062"/>
      </w:tabs>
      <w:spacing w:after="0"/>
      <w:ind w:left="200"/>
    </w:pPr>
  </w:style>
  <w:style w:type="paragraph" w:styleId="TOC3">
    <w:name w:val="toc 3"/>
    <w:basedOn w:val="Normal"/>
    <w:next w:val="Normal"/>
    <w:autoRedefine/>
    <w:uiPriority w:val="39"/>
    <w:rsid w:val="00490FD0"/>
    <w:pPr>
      <w:tabs>
        <w:tab w:val="left" w:pos="1200"/>
        <w:tab w:val="right" w:leader="dot" w:pos="9062"/>
      </w:tabs>
      <w:spacing w:after="0"/>
      <w:ind w:left="400"/>
    </w:pPr>
    <w:rPr>
      <w:iCs/>
      <w:noProof/>
    </w:rPr>
  </w:style>
  <w:style w:type="paragraph" w:styleId="TOC1">
    <w:name w:val="toc 1"/>
    <w:basedOn w:val="Normal"/>
    <w:next w:val="Normal"/>
    <w:autoRedefine/>
    <w:uiPriority w:val="39"/>
    <w:rsid w:val="001269D6"/>
    <w:pPr>
      <w:tabs>
        <w:tab w:val="left" w:pos="400"/>
        <w:tab w:val="right" w:leader="dot" w:pos="9062"/>
      </w:tabs>
      <w:spacing w:before="120"/>
    </w:pPr>
    <w:rPr>
      <w:b/>
      <w:bCs/>
      <w:caps/>
    </w:rPr>
  </w:style>
  <w:style w:type="character" w:styleId="FollowedHyperlink">
    <w:name w:val="FollowedHyperlink"/>
    <w:basedOn w:val="DefaultParagraphFont"/>
    <w:rsid w:val="00734A8C"/>
    <w:rPr>
      <w:color w:val="800080"/>
      <w:u w:val="single"/>
    </w:rPr>
  </w:style>
  <w:style w:type="paragraph" w:customStyle="1" w:styleId="Referenslista">
    <w:name w:val="Referenslista"/>
    <w:basedOn w:val="Normal"/>
    <w:rsid w:val="00E4091E"/>
    <w:pPr>
      <w:ind w:left="567" w:hanging="567"/>
    </w:pPr>
    <w:rPr>
      <w:lang w:val="en-US"/>
    </w:rPr>
  </w:style>
  <w:style w:type="paragraph" w:customStyle="1" w:styleId="Hiddentext">
    <w:name w:val="Hidden text"/>
    <w:basedOn w:val="Normal"/>
    <w:rsid w:val="00AF56AF"/>
    <w:rPr>
      <w:rFonts w:ascii="Times New Roman" w:hAnsi="Times New Roman"/>
      <w:i/>
      <w:vanish/>
      <w:color w:val="FF0000"/>
      <w:sz w:val="24"/>
      <w:lang w:val="en-US"/>
    </w:rPr>
  </w:style>
  <w:style w:type="paragraph" w:styleId="Caption">
    <w:name w:val="caption"/>
    <w:basedOn w:val="Normal"/>
    <w:next w:val="Normal"/>
    <w:rsid w:val="00442651"/>
    <w:pPr>
      <w:spacing w:before="120"/>
    </w:pPr>
    <w:rPr>
      <w:b/>
      <w:bCs/>
    </w:rPr>
  </w:style>
  <w:style w:type="paragraph" w:styleId="TOC4">
    <w:name w:val="toc 4"/>
    <w:basedOn w:val="Normal"/>
    <w:next w:val="Normal"/>
    <w:autoRedefine/>
    <w:semiHidden/>
    <w:rsid w:val="00963CB0"/>
    <w:pPr>
      <w:spacing w:after="0"/>
      <w:ind w:left="600"/>
    </w:pPr>
    <w:rPr>
      <w:rFonts w:ascii="Times New Roman" w:hAnsi="Times New Roman"/>
      <w:sz w:val="18"/>
      <w:szCs w:val="18"/>
    </w:rPr>
  </w:style>
  <w:style w:type="paragraph" w:styleId="TOC5">
    <w:name w:val="toc 5"/>
    <w:basedOn w:val="Normal"/>
    <w:next w:val="Normal"/>
    <w:autoRedefine/>
    <w:semiHidden/>
    <w:rsid w:val="00963CB0"/>
    <w:pPr>
      <w:spacing w:after="0"/>
      <w:ind w:left="800"/>
    </w:pPr>
    <w:rPr>
      <w:rFonts w:ascii="Times New Roman" w:hAnsi="Times New Roman"/>
      <w:sz w:val="18"/>
      <w:szCs w:val="18"/>
    </w:rPr>
  </w:style>
  <w:style w:type="paragraph" w:styleId="TOC6">
    <w:name w:val="toc 6"/>
    <w:basedOn w:val="Normal"/>
    <w:next w:val="Normal"/>
    <w:autoRedefine/>
    <w:semiHidden/>
    <w:rsid w:val="00963CB0"/>
    <w:pPr>
      <w:spacing w:after="0"/>
      <w:ind w:left="1000"/>
    </w:pPr>
    <w:rPr>
      <w:rFonts w:ascii="Times New Roman" w:hAnsi="Times New Roman"/>
      <w:sz w:val="18"/>
      <w:szCs w:val="18"/>
    </w:rPr>
  </w:style>
  <w:style w:type="paragraph" w:styleId="TOC7">
    <w:name w:val="toc 7"/>
    <w:basedOn w:val="Normal"/>
    <w:next w:val="Normal"/>
    <w:autoRedefine/>
    <w:semiHidden/>
    <w:rsid w:val="00963CB0"/>
    <w:pPr>
      <w:spacing w:after="0"/>
      <w:ind w:left="1200"/>
    </w:pPr>
    <w:rPr>
      <w:rFonts w:ascii="Times New Roman" w:hAnsi="Times New Roman"/>
      <w:sz w:val="18"/>
      <w:szCs w:val="18"/>
    </w:rPr>
  </w:style>
  <w:style w:type="paragraph" w:styleId="TOC8">
    <w:name w:val="toc 8"/>
    <w:basedOn w:val="Normal"/>
    <w:next w:val="Normal"/>
    <w:autoRedefine/>
    <w:semiHidden/>
    <w:rsid w:val="00963CB0"/>
    <w:pPr>
      <w:spacing w:after="0"/>
      <w:ind w:left="1400"/>
    </w:pPr>
    <w:rPr>
      <w:rFonts w:ascii="Times New Roman" w:hAnsi="Times New Roman"/>
      <w:sz w:val="18"/>
      <w:szCs w:val="18"/>
    </w:rPr>
  </w:style>
  <w:style w:type="paragraph" w:styleId="TOC9">
    <w:name w:val="toc 9"/>
    <w:basedOn w:val="Normal"/>
    <w:next w:val="Normal"/>
    <w:autoRedefine/>
    <w:semiHidden/>
    <w:rsid w:val="00963CB0"/>
    <w:pPr>
      <w:spacing w:after="0"/>
      <w:ind w:left="1600"/>
    </w:pPr>
    <w:rPr>
      <w:rFonts w:ascii="Times New Roman" w:hAnsi="Times New Roman"/>
      <w:sz w:val="18"/>
      <w:szCs w:val="18"/>
    </w:rPr>
  </w:style>
  <w:style w:type="paragraph" w:styleId="DocumentMap">
    <w:name w:val="Document Map"/>
    <w:basedOn w:val="Normal"/>
    <w:semiHidden/>
    <w:rsid w:val="005C2C7A"/>
    <w:pPr>
      <w:shd w:val="clear" w:color="auto" w:fill="000080"/>
    </w:pPr>
    <w:rPr>
      <w:rFonts w:ascii="Tahoma" w:hAnsi="Tahoma" w:cs="Tahoma"/>
    </w:rPr>
  </w:style>
  <w:style w:type="table" w:styleId="TableGrid">
    <w:name w:val="Table Grid"/>
    <w:basedOn w:val="TableNormal"/>
    <w:rsid w:val="00DF374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rsid w:val="005D3FE1"/>
    <w:pPr>
      <w:spacing w:before="240"/>
      <w:jc w:val="center"/>
    </w:pPr>
    <w:rPr>
      <w:rFonts w:ascii="Arial" w:hAnsi="Arial"/>
      <w:b/>
      <w:kern w:val="28"/>
      <w:sz w:val="36"/>
      <w:lang w:val="en-GB"/>
    </w:rPr>
  </w:style>
  <w:style w:type="paragraph" w:styleId="BodyText">
    <w:name w:val="Body Text"/>
    <w:aliases w:val=" Char Char Char Char Char Char, Char Char Char Char Char, Char Char Char Char Char Char Char Char Char Char Char Char Char, Char Char Char Char"/>
    <w:basedOn w:val="Normal"/>
    <w:link w:val="BodyTextChar"/>
    <w:rsid w:val="009A3BCC"/>
    <w:rPr>
      <w:rFonts w:ascii="Arial" w:hAnsi="Arial"/>
      <w:lang w:val="en-GB"/>
    </w:rPr>
  </w:style>
  <w:style w:type="character" w:customStyle="1" w:styleId="BodyTextChar">
    <w:name w:val="Body Text Char"/>
    <w:aliases w:val=" Char Char Char Char Char Char Char, Char Char Char Char Char Char1, Char Char Char Char Char Char Char Char Char Char Char Char Char Char, Char Char Char Char Char1"/>
    <w:basedOn w:val="DefaultParagraphFont"/>
    <w:link w:val="BodyText"/>
    <w:rsid w:val="009A3BCC"/>
    <w:rPr>
      <w:rFonts w:ascii="Arial" w:hAnsi="Arial"/>
      <w:lang w:val="en-GB" w:eastAsia="sv-SE" w:bidi="ar-SA"/>
    </w:rPr>
  </w:style>
  <w:style w:type="paragraph" w:styleId="ListParagraph">
    <w:name w:val="List Paragraph"/>
    <w:basedOn w:val="Normal"/>
    <w:uiPriority w:val="34"/>
    <w:rsid w:val="00E130C4"/>
    <w:pPr>
      <w:ind w:left="720"/>
      <w:contextualSpacing/>
    </w:pPr>
  </w:style>
  <w:style w:type="paragraph" w:customStyle="1" w:styleId="Heading">
    <w:name w:val="Heading"/>
    <w:basedOn w:val="Heading1"/>
    <w:qFormat/>
    <w:rsid w:val="001269D6"/>
    <w:pPr>
      <w:numPr>
        <w:numId w:val="0"/>
      </w:numPr>
      <w:outlineLvl w:val="9"/>
    </w:pPr>
    <w:rPr>
      <w:lang w:val="en-GB"/>
    </w:rPr>
  </w:style>
  <w:style w:type="paragraph" w:customStyle="1" w:styleId="HeaderTitle">
    <w:name w:val="HeaderTitle"/>
    <w:basedOn w:val="Normal"/>
    <w:rsid w:val="005D3FE1"/>
    <w:pPr>
      <w:spacing w:after="0"/>
    </w:pPr>
    <w:rPr>
      <w:b/>
      <w:lang w:val="en-GB"/>
    </w:rPr>
  </w:style>
  <w:style w:type="paragraph" w:styleId="BalloonText">
    <w:name w:val="Balloon Text"/>
    <w:basedOn w:val="Normal"/>
    <w:link w:val="BalloonTextChar"/>
    <w:rsid w:val="00F21F0F"/>
    <w:pPr>
      <w:spacing w:after="0"/>
    </w:pPr>
    <w:rPr>
      <w:rFonts w:ascii="Tahoma" w:hAnsi="Tahoma" w:cs="Tahoma"/>
      <w:sz w:val="16"/>
      <w:szCs w:val="16"/>
    </w:rPr>
  </w:style>
  <w:style w:type="character" w:customStyle="1" w:styleId="BalloonTextChar">
    <w:name w:val="Balloon Text Char"/>
    <w:basedOn w:val="DefaultParagraphFont"/>
    <w:link w:val="BalloonText"/>
    <w:rsid w:val="00F21F0F"/>
    <w:rPr>
      <w:rFonts w:ascii="Tahoma" w:hAnsi="Tahoma" w:cs="Tahoma"/>
      <w:sz w:val="16"/>
      <w:szCs w:val="16"/>
    </w:rPr>
  </w:style>
  <w:style w:type="paragraph" w:customStyle="1" w:styleId="Tiny">
    <w:name w:val="Tiny"/>
    <w:basedOn w:val="Normal"/>
    <w:link w:val="TinyChar"/>
    <w:qFormat/>
    <w:rsid w:val="00F21F0F"/>
    <w:pPr>
      <w:spacing w:after="0"/>
    </w:pPr>
    <w:rPr>
      <w:sz w:val="16"/>
      <w:lang w:val="en-GB"/>
    </w:rPr>
  </w:style>
  <w:style w:type="character" w:customStyle="1" w:styleId="TinyChar">
    <w:name w:val="Tiny Char"/>
    <w:basedOn w:val="DefaultParagraphFont"/>
    <w:link w:val="Tiny"/>
    <w:rsid w:val="00F21F0F"/>
    <w:rPr>
      <w:rFonts w:ascii="Verdana" w:hAnsi="Verdana"/>
      <w:sz w:val="16"/>
      <w:lang w:val="en-GB"/>
    </w:rPr>
  </w:style>
  <w:style w:type="character" w:customStyle="1" w:styleId="Heading1Char">
    <w:name w:val="Heading 1 Char"/>
    <w:basedOn w:val="DefaultParagraphFont"/>
    <w:link w:val="Heading1"/>
    <w:rsid w:val="00530EEC"/>
    <w:rPr>
      <w:rFonts w:ascii="Verdana" w:hAnsi="Verdana" w:cs="Arial"/>
      <w:b/>
      <w:bCs/>
      <w:kern w:val="32"/>
      <w:sz w:val="32"/>
      <w:szCs w:val="32"/>
    </w:rPr>
  </w:style>
  <w:style w:type="character" w:customStyle="1" w:styleId="Heading2Char">
    <w:name w:val="Heading 2 Char"/>
    <w:basedOn w:val="DefaultParagraphFont"/>
    <w:link w:val="Heading2"/>
    <w:rsid w:val="00530EEC"/>
    <w:rPr>
      <w:rFonts w:ascii="Verdana" w:hAnsi="Verdana" w:cs="Arial"/>
      <w:bCs/>
      <w:iCs/>
      <w:sz w:val="28"/>
      <w:szCs w:val="28"/>
    </w:rPr>
  </w:style>
  <w:style w:type="character" w:customStyle="1" w:styleId="Heading4Char">
    <w:name w:val="Heading 4 Char"/>
    <w:basedOn w:val="DefaultParagraphFont"/>
    <w:link w:val="Heading4"/>
    <w:rsid w:val="00530EEC"/>
    <w:rPr>
      <w:rFonts w:ascii="Verdana" w:hAnsi="Verdana"/>
      <w:sz w:val="22"/>
      <w:szCs w:val="22"/>
      <w:lang w:val="en-US" w:eastAsia="en-US"/>
    </w:rPr>
  </w:style>
  <w:style w:type="character" w:styleId="BookTitle">
    <w:name w:val="Book Title"/>
    <w:basedOn w:val="DefaultParagraphFont"/>
    <w:uiPriority w:val="33"/>
    <w:rsid w:val="002C4CA8"/>
    <w:rPr>
      <w:b/>
      <w:bCs/>
      <w:smallCaps/>
      <w:spacing w:val="5"/>
    </w:rPr>
  </w:style>
  <w:style w:type="paragraph" w:styleId="NoSpacing">
    <w:name w:val="No Spacing"/>
    <w:uiPriority w:val="1"/>
    <w:rsid w:val="008E4789"/>
    <w:rPr>
      <w:rFonts w:ascii="Verdana" w:hAnsi="Verdana"/>
    </w:rPr>
  </w:style>
  <w:style w:type="character" w:styleId="Strong">
    <w:name w:val="Strong"/>
    <w:basedOn w:val="DefaultParagraphFont"/>
    <w:qFormat/>
    <w:rsid w:val="002B4520"/>
    <w:rPr>
      <w:b/>
      <w:bCs/>
    </w:rPr>
  </w:style>
  <w:style w:type="table" w:customStyle="1" w:styleId="Tablestyle1">
    <w:name w:val="Table style 1"/>
    <w:basedOn w:val="TableNormal"/>
    <w:uiPriority w:val="99"/>
    <w:qFormat/>
    <w:rsid w:val="009E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Tableheader">
    <w:name w:val="Table header"/>
    <w:basedOn w:val="Normal"/>
    <w:qFormat/>
    <w:rsid w:val="00A11A67"/>
    <w:pPr>
      <w:spacing w:before="60" w:after="60"/>
    </w:pPr>
    <w:rPr>
      <w:b/>
      <w:lang w:val="en-GB"/>
    </w:rPr>
  </w:style>
  <w:style w:type="paragraph" w:customStyle="1" w:styleId="Tabletext">
    <w:name w:val="Table text"/>
    <w:basedOn w:val="Normal"/>
    <w:qFormat/>
    <w:rsid w:val="00A11A67"/>
    <w:pPr>
      <w:spacing w:after="0"/>
    </w:pPr>
    <w:rPr>
      <w:lang w:val="en-GB"/>
    </w:rPr>
  </w:style>
  <w:style w:type="paragraph" w:customStyle="1" w:styleId="Headnormal">
    <w:name w:val="Head_normal"/>
    <w:basedOn w:val="Normal"/>
    <w:rsid w:val="00AF47FD"/>
    <w:pPr>
      <w:spacing w:after="0"/>
    </w:pPr>
    <w:rPr>
      <w:rFonts w:ascii="Arial" w:hAnsi="Arial"/>
      <w:sz w:val="22"/>
      <w:szCs w:val="24"/>
    </w:rPr>
  </w:style>
  <w:style w:type="paragraph" w:customStyle="1" w:styleId="Style2">
    <w:name w:val="Style2"/>
    <w:basedOn w:val="TOC2"/>
    <w:autoRedefine/>
    <w:qFormat/>
    <w:rsid w:val="00446674"/>
    <w:pPr>
      <w:tabs>
        <w:tab w:val="clear" w:pos="800"/>
        <w:tab w:val="clear" w:pos="9062"/>
        <w:tab w:val="left" w:pos="960"/>
        <w:tab w:val="right" w:pos="9061"/>
      </w:tabs>
      <w:ind w:left="240"/>
    </w:pPr>
    <w:rPr>
      <w:rFonts w:ascii="Times New Roman" w:hAnsi="Times New Roman"/>
      <w:smallCaps/>
      <w:noProof/>
      <w:sz w:val="18"/>
      <w:lang w:val="en-GB"/>
    </w:rPr>
  </w:style>
  <w:style w:type="paragraph" w:customStyle="1" w:styleId="code">
    <w:name w:val="code"/>
    <w:basedOn w:val="BodyText"/>
    <w:link w:val="codeChar"/>
    <w:rsid w:val="00EF30A9"/>
    <w:pPr>
      <w:spacing w:after="0"/>
      <w:ind w:left="720"/>
    </w:pPr>
    <w:rPr>
      <w:rFonts w:ascii="Courier New" w:hAnsi="Courier New" w:cs="Courier New"/>
      <w:noProof/>
      <w:color w:val="333399"/>
      <w:sz w:val="16"/>
    </w:rPr>
  </w:style>
  <w:style w:type="character" w:customStyle="1" w:styleId="codeChar">
    <w:name w:val="code Char"/>
    <w:basedOn w:val="BodyTextChar"/>
    <w:link w:val="code"/>
    <w:rsid w:val="00EF30A9"/>
    <w:rPr>
      <w:rFonts w:ascii="Courier New" w:hAnsi="Courier New" w:cs="Courier New"/>
      <w:noProof/>
      <w:color w:val="333399"/>
      <w:sz w:val="16"/>
      <w:lang w:val="en-GB" w:eastAsia="sv-SE" w:bidi="ar-SA"/>
    </w:rPr>
  </w:style>
  <w:style w:type="character" w:customStyle="1" w:styleId="apple-style-span">
    <w:name w:val="apple-style-span"/>
    <w:basedOn w:val="DefaultParagraphFont"/>
    <w:rsid w:val="00EE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18280">
      <w:bodyDiv w:val="1"/>
      <w:marLeft w:val="0"/>
      <w:marRight w:val="0"/>
      <w:marTop w:val="0"/>
      <w:marBottom w:val="0"/>
      <w:divBdr>
        <w:top w:val="none" w:sz="0" w:space="0" w:color="auto"/>
        <w:left w:val="none" w:sz="0" w:space="0" w:color="auto"/>
        <w:bottom w:val="none" w:sz="0" w:space="0" w:color="auto"/>
        <w:right w:val="none" w:sz="0" w:space="0" w:color="auto"/>
      </w:divBdr>
    </w:div>
    <w:div w:id="364216188">
      <w:bodyDiv w:val="1"/>
      <w:marLeft w:val="0"/>
      <w:marRight w:val="0"/>
      <w:marTop w:val="0"/>
      <w:marBottom w:val="0"/>
      <w:divBdr>
        <w:top w:val="none" w:sz="0" w:space="0" w:color="auto"/>
        <w:left w:val="none" w:sz="0" w:space="0" w:color="auto"/>
        <w:bottom w:val="none" w:sz="0" w:space="0" w:color="auto"/>
        <w:right w:val="none" w:sz="0" w:space="0" w:color="auto"/>
      </w:divBdr>
      <w:divsChild>
        <w:div w:id="19548984">
          <w:marLeft w:val="0"/>
          <w:marRight w:val="0"/>
          <w:marTop w:val="0"/>
          <w:marBottom w:val="0"/>
          <w:divBdr>
            <w:top w:val="none" w:sz="0" w:space="0" w:color="auto"/>
            <w:left w:val="none" w:sz="0" w:space="0" w:color="auto"/>
            <w:bottom w:val="none" w:sz="0" w:space="0" w:color="auto"/>
            <w:right w:val="none" w:sz="0" w:space="0" w:color="auto"/>
          </w:divBdr>
        </w:div>
        <w:div w:id="517623355">
          <w:marLeft w:val="0"/>
          <w:marRight w:val="0"/>
          <w:marTop w:val="0"/>
          <w:marBottom w:val="0"/>
          <w:divBdr>
            <w:top w:val="none" w:sz="0" w:space="0" w:color="auto"/>
            <w:left w:val="none" w:sz="0" w:space="0" w:color="auto"/>
            <w:bottom w:val="none" w:sz="0" w:space="0" w:color="auto"/>
            <w:right w:val="none" w:sz="0" w:space="0" w:color="auto"/>
          </w:divBdr>
        </w:div>
        <w:div w:id="551238582">
          <w:marLeft w:val="0"/>
          <w:marRight w:val="0"/>
          <w:marTop w:val="0"/>
          <w:marBottom w:val="0"/>
          <w:divBdr>
            <w:top w:val="none" w:sz="0" w:space="0" w:color="auto"/>
            <w:left w:val="none" w:sz="0" w:space="0" w:color="auto"/>
            <w:bottom w:val="none" w:sz="0" w:space="0" w:color="auto"/>
            <w:right w:val="none" w:sz="0" w:space="0" w:color="auto"/>
          </w:divBdr>
        </w:div>
        <w:div w:id="665280003">
          <w:marLeft w:val="0"/>
          <w:marRight w:val="0"/>
          <w:marTop w:val="0"/>
          <w:marBottom w:val="0"/>
          <w:divBdr>
            <w:top w:val="none" w:sz="0" w:space="0" w:color="auto"/>
            <w:left w:val="none" w:sz="0" w:space="0" w:color="auto"/>
            <w:bottom w:val="none" w:sz="0" w:space="0" w:color="auto"/>
            <w:right w:val="none" w:sz="0" w:space="0" w:color="auto"/>
          </w:divBdr>
        </w:div>
        <w:div w:id="709302555">
          <w:marLeft w:val="0"/>
          <w:marRight w:val="0"/>
          <w:marTop w:val="0"/>
          <w:marBottom w:val="0"/>
          <w:divBdr>
            <w:top w:val="none" w:sz="0" w:space="0" w:color="auto"/>
            <w:left w:val="none" w:sz="0" w:space="0" w:color="auto"/>
            <w:bottom w:val="none" w:sz="0" w:space="0" w:color="auto"/>
            <w:right w:val="none" w:sz="0" w:space="0" w:color="auto"/>
          </w:divBdr>
        </w:div>
        <w:div w:id="818687283">
          <w:marLeft w:val="0"/>
          <w:marRight w:val="0"/>
          <w:marTop w:val="0"/>
          <w:marBottom w:val="0"/>
          <w:divBdr>
            <w:top w:val="none" w:sz="0" w:space="0" w:color="auto"/>
            <w:left w:val="none" w:sz="0" w:space="0" w:color="auto"/>
            <w:bottom w:val="none" w:sz="0" w:space="0" w:color="auto"/>
            <w:right w:val="none" w:sz="0" w:space="0" w:color="auto"/>
          </w:divBdr>
        </w:div>
        <w:div w:id="1087776218">
          <w:marLeft w:val="0"/>
          <w:marRight w:val="0"/>
          <w:marTop w:val="0"/>
          <w:marBottom w:val="0"/>
          <w:divBdr>
            <w:top w:val="none" w:sz="0" w:space="0" w:color="auto"/>
            <w:left w:val="none" w:sz="0" w:space="0" w:color="auto"/>
            <w:bottom w:val="none" w:sz="0" w:space="0" w:color="auto"/>
            <w:right w:val="none" w:sz="0" w:space="0" w:color="auto"/>
          </w:divBdr>
        </w:div>
        <w:div w:id="1121269975">
          <w:marLeft w:val="0"/>
          <w:marRight w:val="0"/>
          <w:marTop w:val="0"/>
          <w:marBottom w:val="0"/>
          <w:divBdr>
            <w:top w:val="none" w:sz="0" w:space="0" w:color="auto"/>
            <w:left w:val="none" w:sz="0" w:space="0" w:color="auto"/>
            <w:bottom w:val="none" w:sz="0" w:space="0" w:color="auto"/>
            <w:right w:val="none" w:sz="0" w:space="0" w:color="auto"/>
          </w:divBdr>
        </w:div>
        <w:div w:id="1228105251">
          <w:marLeft w:val="0"/>
          <w:marRight w:val="0"/>
          <w:marTop w:val="0"/>
          <w:marBottom w:val="0"/>
          <w:divBdr>
            <w:top w:val="none" w:sz="0" w:space="0" w:color="auto"/>
            <w:left w:val="none" w:sz="0" w:space="0" w:color="auto"/>
            <w:bottom w:val="none" w:sz="0" w:space="0" w:color="auto"/>
            <w:right w:val="none" w:sz="0" w:space="0" w:color="auto"/>
          </w:divBdr>
        </w:div>
        <w:div w:id="1277248346">
          <w:marLeft w:val="0"/>
          <w:marRight w:val="0"/>
          <w:marTop w:val="0"/>
          <w:marBottom w:val="0"/>
          <w:divBdr>
            <w:top w:val="none" w:sz="0" w:space="0" w:color="auto"/>
            <w:left w:val="none" w:sz="0" w:space="0" w:color="auto"/>
            <w:bottom w:val="none" w:sz="0" w:space="0" w:color="auto"/>
            <w:right w:val="none" w:sz="0" w:space="0" w:color="auto"/>
          </w:divBdr>
        </w:div>
        <w:div w:id="1303576849">
          <w:marLeft w:val="0"/>
          <w:marRight w:val="0"/>
          <w:marTop w:val="0"/>
          <w:marBottom w:val="0"/>
          <w:divBdr>
            <w:top w:val="none" w:sz="0" w:space="0" w:color="auto"/>
            <w:left w:val="none" w:sz="0" w:space="0" w:color="auto"/>
            <w:bottom w:val="none" w:sz="0" w:space="0" w:color="auto"/>
            <w:right w:val="none" w:sz="0" w:space="0" w:color="auto"/>
          </w:divBdr>
        </w:div>
        <w:div w:id="1449086134">
          <w:marLeft w:val="0"/>
          <w:marRight w:val="0"/>
          <w:marTop w:val="0"/>
          <w:marBottom w:val="0"/>
          <w:divBdr>
            <w:top w:val="none" w:sz="0" w:space="0" w:color="auto"/>
            <w:left w:val="none" w:sz="0" w:space="0" w:color="auto"/>
            <w:bottom w:val="none" w:sz="0" w:space="0" w:color="auto"/>
            <w:right w:val="none" w:sz="0" w:space="0" w:color="auto"/>
          </w:divBdr>
        </w:div>
        <w:div w:id="1512060943">
          <w:marLeft w:val="0"/>
          <w:marRight w:val="0"/>
          <w:marTop w:val="0"/>
          <w:marBottom w:val="0"/>
          <w:divBdr>
            <w:top w:val="none" w:sz="0" w:space="0" w:color="auto"/>
            <w:left w:val="none" w:sz="0" w:space="0" w:color="auto"/>
            <w:bottom w:val="none" w:sz="0" w:space="0" w:color="auto"/>
            <w:right w:val="none" w:sz="0" w:space="0" w:color="auto"/>
          </w:divBdr>
        </w:div>
        <w:div w:id="1586111090">
          <w:marLeft w:val="0"/>
          <w:marRight w:val="0"/>
          <w:marTop w:val="0"/>
          <w:marBottom w:val="0"/>
          <w:divBdr>
            <w:top w:val="none" w:sz="0" w:space="0" w:color="auto"/>
            <w:left w:val="none" w:sz="0" w:space="0" w:color="auto"/>
            <w:bottom w:val="none" w:sz="0" w:space="0" w:color="auto"/>
            <w:right w:val="none" w:sz="0" w:space="0" w:color="auto"/>
          </w:divBdr>
        </w:div>
        <w:div w:id="1678849254">
          <w:marLeft w:val="0"/>
          <w:marRight w:val="0"/>
          <w:marTop w:val="0"/>
          <w:marBottom w:val="0"/>
          <w:divBdr>
            <w:top w:val="none" w:sz="0" w:space="0" w:color="auto"/>
            <w:left w:val="none" w:sz="0" w:space="0" w:color="auto"/>
            <w:bottom w:val="none" w:sz="0" w:space="0" w:color="auto"/>
            <w:right w:val="none" w:sz="0" w:space="0" w:color="auto"/>
          </w:divBdr>
        </w:div>
        <w:div w:id="1819615048">
          <w:marLeft w:val="0"/>
          <w:marRight w:val="0"/>
          <w:marTop w:val="0"/>
          <w:marBottom w:val="0"/>
          <w:divBdr>
            <w:top w:val="none" w:sz="0" w:space="0" w:color="auto"/>
            <w:left w:val="none" w:sz="0" w:space="0" w:color="auto"/>
            <w:bottom w:val="none" w:sz="0" w:space="0" w:color="auto"/>
            <w:right w:val="none" w:sz="0" w:space="0" w:color="auto"/>
          </w:divBdr>
        </w:div>
        <w:div w:id="1836921141">
          <w:marLeft w:val="0"/>
          <w:marRight w:val="0"/>
          <w:marTop w:val="0"/>
          <w:marBottom w:val="0"/>
          <w:divBdr>
            <w:top w:val="none" w:sz="0" w:space="0" w:color="auto"/>
            <w:left w:val="none" w:sz="0" w:space="0" w:color="auto"/>
            <w:bottom w:val="none" w:sz="0" w:space="0" w:color="auto"/>
            <w:right w:val="none" w:sz="0" w:space="0" w:color="auto"/>
          </w:divBdr>
        </w:div>
        <w:div w:id="1896351463">
          <w:marLeft w:val="0"/>
          <w:marRight w:val="0"/>
          <w:marTop w:val="0"/>
          <w:marBottom w:val="0"/>
          <w:divBdr>
            <w:top w:val="none" w:sz="0" w:space="0" w:color="auto"/>
            <w:left w:val="none" w:sz="0" w:space="0" w:color="auto"/>
            <w:bottom w:val="none" w:sz="0" w:space="0" w:color="auto"/>
            <w:right w:val="none" w:sz="0" w:space="0" w:color="auto"/>
          </w:divBdr>
        </w:div>
        <w:div w:id="1932353675">
          <w:marLeft w:val="0"/>
          <w:marRight w:val="0"/>
          <w:marTop w:val="0"/>
          <w:marBottom w:val="0"/>
          <w:divBdr>
            <w:top w:val="none" w:sz="0" w:space="0" w:color="auto"/>
            <w:left w:val="none" w:sz="0" w:space="0" w:color="auto"/>
            <w:bottom w:val="none" w:sz="0" w:space="0" w:color="auto"/>
            <w:right w:val="none" w:sz="0" w:space="0" w:color="auto"/>
          </w:divBdr>
        </w:div>
      </w:divsChild>
    </w:div>
    <w:div w:id="1002047799">
      <w:bodyDiv w:val="1"/>
      <w:marLeft w:val="0"/>
      <w:marRight w:val="0"/>
      <w:marTop w:val="0"/>
      <w:marBottom w:val="0"/>
      <w:divBdr>
        <w:top w:val="none" w:sz="0" w:space="0" w:color="auto"/>
        <w:left w:val="none" w:sz="0" w:space="0" w:color="auto"/>
        <w:bottom w:val="none" w:sz="0" w:space="0" w:color="auto"/>
        <w:right w:val="none" w:sz="0" w:space="0" w:color="auto"/>
      </w:divBdr>
    </w:div>
    <w:div w:id="1321079434">
      <w:bodyDiv w:val="1"/>
      <w:marLeft w:val="0"/>
      <w:marRight w:val="0"/>
      <w:marTop w:val="0"/>
      <w:marBottom w:val="0"/>
      <w:divBdr>
        <w:top w:val="none" w:sz="0" w:space="0" w:color="auto"/>
        <w:left w:val="none" w:sz="0" w:space="0" w:color="auto"/>
        <w:bottom w:val="none" w:sz="0" w:space="0" w:color="auto"/>
        <w:right w:val="none" w:sz="0" w:space="0" w:color="auto"/>
      </w:divBdr>
    </w:div>
    <w:div w:id="1607810455">
      <w:bodyDiv w:val="1"/>
      <w:marLeft w:val="0"/>
      <w:marRight w:val="0"/>
      <w:marTop w:val="0"/>
      <w:marBottom w:val="0"/>
      <w:divBdr>
        <w:top w:val="none" w:sz="0" w:space="0" w:color="auto"/>
        <w:left w:val="none" w:sz="0" w:space="0" w:color="auto"/>
        <w:bottom w:val="none" w:sz="0" w:space="0" w:color="auto"/>
        <w:right w:val="none" w:sz="0" w:space="0" w:color="auto"/>
      </w:divBdr>
      <w:divsChild>
        <w:div w:id="589193392">
          <w:marLeft w:val="0"/>
          <w:marRight w:val="0"/>
          <w:marTop w:val="0"/>
          <w:marBottom w:val="0"/>
          <w:divBdr>
            <w:top w:val="none" w:sz="0" w:space="0" w:color="auto"/>
            <w:left w:val="none" w:sz="0" w:space="0" w:color="auto"/>
            <w:bottom w:val="none" w:sz="0" w:space="0" w:color="auto"/>
            <w:right w:val="none" w:sz="0" w:space="0" w:color="auto"/>
          </w:divBdr>
          <w:divsChild>
            <w:div w:id="10230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7121">
      <w:bodyDiv w:val="1"/>
      <w:marLeft w:val="0"/>
      <w:marRight w:val="0"/>
      <w:marTop w:val="0"/>
      <w:marBottom w:val="0"/>
      <w:divBdr>
        <w:top w:val="none" w:sz="0" w:space="0" w:color="auto"/>
        <w:left w:val="none" w:sz="0" w:space="0" w:color="auto"/>
        <w:bottom w:val="none" w:sz="0" w:space="0" w:color="auto"/>
        <w:right w:val="none" w:sz="0" w:space="0" w:color="auto"/>
      </w:divBdr>
      <w:divsChild>
        <w:div w:id="300158773">
          <w:marLeft w:val="0"/>
          <w:marRight w:val="0"/>
          <w:marTop w:val="0"/>
          <w:marBottom w:val="0"/>
          <w:divBdr>
            <w:top w:val="none" w:sz="0" w:space="0" w:color="auto"/>
            <w:left w:val="none" w:sz="0" w:space="0" w:color="auto"/>
            <w:bottom w:val="none" w:sz="0" w:space="0" w:color="auto"/>
            <w:right w:val="none" w:sz="0" w:space="0" w:color="auto"/>
          </w:divBdr>
          <w:divsChild>
            <w:div w:id="675033015">
              <w:marLeft w:val="0"/>
              <w:marRight w:val="0"/>
              <w:marTop w:val="0"/>
              <w:marBottom w:val="0"/>
              <w:divBdr>
                <w:top w:val="none" w:sz="0" w:space="0" w:color="auto"/>
                <w:left w:val="none" w:sz="0" w:space="0" w:color="auto"/>
                <w:bottom w:val="none" w:sz="0" w:space="0" w:color="auto"/>
                <w:right w:val="none" w:sz="0" w:space="0" w:color="auto"/>
              </w:divBdr>
            </w:div>
            <w:div w:id="918366949">
              <w:marLeft w:val="0"/>
              <w:marRight w:val="0"/>
              <w:marTop w:val="0"/>
              <w:marBottom w:val="0"/>
              <w:divBdr>
                <w:top w:val="none" w:sz="0" w:space="0" w:color="auto"/>
                <w:left w:val="none" w:sz="0" w:space="0" w:color="auto"/>
                <w:bottom w:val="none" w:sz="0" w:space="0" w:color="auto"/>
                <w:right w:val="none" w:sz="0" w:space="0" w:color="auto"/>
              </w:divBdr>
            </w:div>
            <w:div w:id="971982259">
              <w:marLeft w:val="0"/>
              <w:marRight w:val="0"/>
              <w:marTop w:val="0"/>
              <w:marBottom w:val="0"/>
              <w:divBdr>
                <w:top w:val="none" w:sz="0" w:space="0" w:color="auto"/>
                <w:left w:val="none" w:sz="0" w:space="0" w:color="auto"/>
                <w:bottom w:val="none" w:sz="0" w:space="0" w:color="auto"/>
                <w:right w:val="none" w:sz="0" w:space="0" w:color="auto"/>
              </w:divBdr>
            </w:div>
            <w:div w:id="1488086343">
              <w:marLeft w:val="0"/>
              <w:marRight w:val="0"/>
              <w:marTop w:val="0"/>
              <w:marBottom w:val="0"/>
              <w:divBdr>
                <w:top w:val="none" w:sz="0" w:space="0" w:color="auto"/>
                <w:left w:val="none" w:sz="0" w:space="0" w:color="auto"/>
                <w:bottom w:val="none" w:sz="0" w:space="0" w:color="auto"/>
                <w:right w:val="none" w:sz="0" w:space="0" w:color="auto"/>
              </w:divBdr>
            </w:div>
            <w:div w:id="1821731195">
              <w:marLeft w:val="0"/>
              <w:marRight w:val="0"/>
              <w:marTop w:val="0"/>
              <w:marBottom w:val="0"/>
              <w:divBdr>
                <w:top w:val="none" w:sz="0" w:space="0" w:color="auto"/>
                <w:left w:val="none" w:sz="0" w:space="0" w:color="auto"/>
                <w:bottom w:val="none" w:sz="0" w:space="0" w:color="auto"/>
                <w:right w:val="none" w:sz="0" w:space="0" w:color="auto"/>
              </w:divBdr>
            </w:div>
            <w:div w:id="1988784283">
              <w:marLeft w:val="0"/>
              <w:marRight w:val="0"/>
              <w:marTop w:val="0"/>
              <w:marBottom w:val="0"/>
              <w:divBdr>
                <w:top w:val="none" w:sz="0" w:space="0" w:color="auto"/>
                <w:left w:val="none" w:sz="0" w:space="0" w:color="auto"/>
                <w:bottom w:val="none" w:sz="0" w:space="0" w:color="auto"/>
                <w:right w:val="none" w:sz="0" w:space="0" w:color="auto"/>
              </w:divBdr>
            </w:div>
            <w:div w:id="20900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553">
      <w:bodyDiv w:val="1"/>
      <w:marLeft w:val="0"/>
      <w:marRight w:val="0"/>
      <w:marTop w:val="0"/>
      <w:marBottom w:val="0"/>
      <w:divBdr>
        <w:top w:val="none" w:sz="0" w:space="0" w:color="auto"/>
        <w:left w:val="none" w:sz="0" w:space="0" w:color="auto"/>
        <w:bottom w:val="none" w:sz="0" w:space="0" w:color="auto"/>
        <w:right w:val="none" w:sz="0" w:space="0" w:color="auto"/>
      </w:divBdr>
      <w:divsChild>
        <w:div w:id="1959674657">
          <w:marLeft w:val="0"/>
          <w:marRight w:val="0"/>
          <w:marTop w:val="0"/>
          <w:marBottom w:val="0"/>
          <w:divBdr>
            <w:top w:val="none" w:sz="0" w:space="0" w:color="auto"/>
            <w:left w:val="none" w:sz="0" w:space="0" w:color="auto"/>
            <w:bottom w:val="none" w:sz="0" w:space="0" w:color="auto"/>
            <w:right w:val="none" w:sz="0" w:space="0" w:color="auto"/>
          </w:divBdr>
          <w:divsChild>
            <w:div w:id="109207770">
              <w:marLeft w:val="0"/>
              <w:marRight w:val="0"/>
              <w:marTop w:val="0"/>
              <w:marBottom w:val="0"/>
              <w:divBdr>
                <w:top w:val="none" w:sz="0" w:space="0" w:color="auto"/>
                <w:left w:val="none" w:sz="0" w:space="0" w:color="auto"/>
                <w:bottom w:val="none" w:sz="0" w:space="0" w:color="auto"/>
                <w:right w:val="none" w:sz="0" w:space="0" w:color="auto"/>
              </w:divBdr>
            </w:div>
            <w:div w:id="132985723">
              <w:marLeft w:val="0"/>
              <w:marRight w:val="0"/>
              <w:marTop w:val="0"/>
              <w:marBottom w:val="0"/>
              <w:divBdr>
                <w:top w:val="none" w:sz="0" w:space="0" w:color="auto"/>
                <w:left w:val="none" w:sz="0" w:space="0" w:color="auto"/>
                <w:bottom w:val="none" w:sz="0" w:space="0" w:color="auto"/>
                <w:right w:val="none" w:sz="0" w:space="0" w:color="auto"/>
              </w:divBdr>
            </w:div>
            <w:div w:id="361518928">
              <w:marLeft w:val="0"/>
              <w:marRight w:val="0"/>
              <w:marTop w:val="0"/>
              <w:marBottom w:val="0"/>
              <w:divBdr>
                <w:top w:val="none" w:sz="0" w:space="0" w:color="auto"/>
                <w:left w:val="none" w:sz="0" w:space="0" w:color="auto"/>
                <w:bottom w:val="none" w:sz="0" w:space="0" w:color="auto"/>
                <w:right w:val="none" w:sz="0" w:space="0" w:color="auto"/>
              </w:divBdr>
            </w:div>
            <w:div w:id="523058043">
              <w:marLeft w:val="0"/>
              <w:marRight w:val="0"/>
              <w:marTop w:val="0"/>
              <w:marBottom w:val="0"/>
              <w:divBdr>
                <w:top w:val="none" w:sz="0" w:space="0" w:color="auto"/>
                <w:left w:val="none" w:sz="0" w:space="0" w:color="auto"/>
                <w:bottom w:val="none" w:sz="0" w:space="0" w:color="auto"/>
                <w:right w:val="none" w:sz="0" w:space="0" w:color="auto"/>
              </w:divBdr>
            </w:div>
            <w:div w:id="788472310">
              <w:marLeft w:val="0"/>
              <w:marRight w:val="0"/>
              <w:marTop w:val="0"/>
              <w:marBottom w:val="0"/>
              <w:divBdr>
                <w:top w:val="none" w:sz="0" w:space="0" w:color="auto"/>
                <w:left w:val="none" w:sz="0" w:space="0" w:color="auto"/>
                <w:bottom w:val="none" w:sz="0" w:space="0" w:color="auto"/>
                <w:right w:val="none" w:sz="0" w:space="0" w:color="auto"/>
              </w:divBdr>
            </w:div>
            <w:div w:id="943345494">
              <w:marLeft w:val="0"/>
              <w:marRight w:val="0"/>
              <w:marTop w:val="0"/>
              <w:marBottom w:val="0"/>
              <w:divBdr>
                <w:top w:val="none" w:sz="0" w:space="0" w:color="auto"/>
                <w:left w:val="none" w:sz="0" w:space="0" w:color="auto"/>
                <w:bottom w:val="none" w:sz="0" w:space="0" w:color="auto"/>
                <w:right w:val="none" w:sz="0" w:space="0" w:color="auto"/>
              </w:divBdr>
            </w:div>
            <w:div w:id="1046220658">
              <w:marLeft w:val="0"/>
              <w:marRight w:val="0"/>
              <w:marTop w:val="0"/>
              <w:marBottom w:val="0"/>
              <w:divBdr>
                <w:top w:val="none" w:sz="0" w:space="0" w:color="auto"/>
                <w:left w:val="none" w:sz="0" w:space="0" w:color="auto"/>
                <w:bottom w:val="none" w:sz="0" w:space="0" w:color="auto"/>
                <w:right w:val="none" w:sz="0" w:space="0" w:color="auto"/>
              </w:divBdr>
            </w:div>
            <w:div w:id="1047413540">
              <w:marLeft w:val="0"/>
              <w:marRight w:val="0"/>
              <w:marTop w:val="0"/>
              <w:marBottom w:val="0"/>
              <w:divBdr>
                <w:top w:val="none" w:sz="0" w:space="0" w:color="auto"/>
                <w:left w:val="none" w:sz="0" w:space="0" w:color="auto"/>
                <w:bottom w:val="none" w:sz="0" w:space="0" w:color="auto"/>
                <w:right w:val="none" w:sz="0" w:space="0" w:color="auto"/>
              </w:divBdr>
            </w:div>
            <w:div w:id="1790198580">
              <w:marLeft w:val="0"/>
              <w:marRight w:val="0"/>
              <w:marTop w:val="0"/>
              <w:marBottom w:val="0"/>
              <w:divBdr>
                <w:top w:val="none" w:sz="0" w:space="0" w:color="auto"/>
                <w:left w:val="none" w:sz="0" w:space="0" w:color="auto"/>
                <w:bottom w:val="none" w:sz="0" w:space="0" w:color="auto"/>
                <w:right w:val="none" w:sz="0" w:space="0" w:color="auto"/>
              </w:divBdr>
            </w:div>
            <w:div w:id="20800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756">
      <w:bodyDiv w:val="1"/>
      <w:marLeft w:val="0"/>
      <w:marRight w:val="0"/>
      <w:marTop w:val="0"/>
      <w:marBottom w:val="0"/>
      <w:divBdr>
        <w:top w:val="none" w:sz="0" w:space="0" w:color="auto"/>
        <w:left w:val="none" w:sz="0" w:space="0" w:color="auto"/>
        <w:bottom w:val="none" w:sz="0" w:space="0" w:color="auto"/>
        <w:right w:val="none" w:sz="0" w:space="0" w:color="auto"/>
      </w:divBdr>
      <w:divsChild>
        <w:div w:id="495849319">
          <w:marLeft w:val="0"/>
          <w:marRight w:val="0"/>
          <w:marTop w:val="0"/>
          <w:marBottom w:val="0"/>
          <w:divBdr>
            <w:top w:val="none" w:sz="0" w:space="0" w:color="auto"/>
            <w:left w:val="none" w:sz="0" w:space="0" w:color="auto"/>
            <w:bottom w:val="none" w:sz="0" w:space="0" w:color="auto"/>
            <w:right w:val="none" w:sz="0" w:space="0" w:color="auto"/>
          </w:divBdr>
          <w:divsChild>
            <w:div w:id="162165776">
              <w:marLeft w:val="0"/>
              <w:marRight w:val="0"/>
              <w:marTop w:val="0"/>
              <w:marBottom w:val="0"/>
              <w:divBdr>
                <w:top w:val="none" w:sz="0" w:space="0" w:color="auto"/>
                <w:left w:val="none" w:sz="0" w:space="0" w:color="auto"/>
                <w:bottom w:val="none" w:sz="0" w:space="0" w:color="auto"/>
                <w:right w:val="none" w:sz="0" w:space="0" w:color="auto"/>
              </w:divBdr>
            </w:div>
            <w:div w:id="564756290">
              <w:marLeft w:val="0"/>
              <w:marRight w:val="0"/>
              <w:marTop w:val="0"/>
              <w:marBottom w:val="0"/>
              <w:divBdr>
                <w:top w:val="none" w:sz="0" w:space="0" w:color="auto"/>
                <w:left w:val="none" w:sz="0" w:space="0" w:color="auto"/>
                <w:bottom w:val="none" w:sz="0" w:space="0" w:color="auto"/>
                <w:right w:val="none" w:sz="0" w:space="0" w:color="auto"/>
              </w:divBdr>
            </w:div>
            <w:div w:id="1039665726">
              <w:marLeft w:val="0"/>
              <w:marRight w:val="0"/>
              <w:marTop w:val="0"/>
              <w:marBottom w:val="0"/>
              <w:divBdr>
                <w:top w:val="none" w:sz="0" w:space="0" w:color="auto"/>
                <w:left w:val="none" w:sz="0" w:space="0" w:color="auto"/>
                <w:bottom w:val="none" w:sz="0" w:space="0" w:color="auto"/>
                <w:right w:val="none" w:sz="0" w:space="0" w:color="auto"/>
              </w:divBdr>
            </w:div>
            <w:div w:id="1197112205">
              <w:marLeft w:val="0"/>
              <w:marRight w:val="0"/>
              <w:marTop w:val="0"/>
              <w:marBottom w:val="0"/>
              <w:divBdr>
                <w:top w:val="none" w:sz="0" w:space="0" w:color="auto"/>
                <w:left w:val="none" w:sz="0" w:space="0" w:color="auto"/>
                <w:bottom w:val="none" w:sz="0" w:space="0" w:color="auto"/>
                <w:right w:val="none" w:sz="0" w:space="0" w:color="auto"/>
              </w:divBdr>
            </w:div>
            <w:div w:id="1294873550">
              <w:marLeft w:val="0"/>
              <w:marRight w:val="0"/>
              <w:marTop w:val="0"/>
              <w:marBottom w:val="0"/>
              <w:divBdr>
                <w:top w:val="none" w:sz="0" w:space="0" w:color="auto"/>
                <w:left w:val="none" w:sz="0" w:space="0" w:color="auto"/>
                <w:bottom w:val="none" w:sz="0" w:space="0" w:color="auto"/>
                <w:right w:val="none" w:sz="0" w:space="0" w:color="auto"/>
              </w:divBdr>
            </w:div>
            <w:div w:id="1884098829">
              <w:marLeft w:val="0"/>
              <w:marRight w:val="0"/>
              <w:marTop w:val="0"/>
              <w:marBottom w:val="0"/>
              <w:divBdr>
                <w:top w:val="none" w:sz="0" w:space="0" w:color="auto"/>
                <w:left w:val="none" w:sz="0" w:space="0" w:color="auto"/>
                <w:bottom w:val="none" w:sz="0" w:space="0" w:color="auto"/>
                <w:right w:val="none" w:sz="0" w:space="0" w:color="auto"/>
              </w:divBdr>
            </w:div>
            <w:div w:id="1999071249">
              <w:marLeft w:val="0"/>
              <w:marRight w:val="0"/>
              <w:marTop w:val="0"/>
              <w:marBottom w:val="0"/>
              <w:divBdr>
                <w:top w:val="none" w:sz="0" w:space="0" w:color="auto"/>
                <w:left w:val="none" w:sz="0" w:space="0" w:color="auto"/>
                <w:bottom w:val="none" w:sz="0" w:space="0" w:color="auto"/>
                <w:right w:val="none" w:sz="0" w:space="0" w:color="auto"/>
              </w:divBdr>
            </w:div>
            <w:div w:id="2079136037">
              <w:marLeft w:val="0"/>
              <w:marRight w:val="0"/>
              <w:marTop w:val="0"/>
              <w:marBottom w:val="0"/>
              <w:divBdr>
                <w:top w:val="none" w:sz="0" w:space="0" w:color="auto"/>
                <w:left w:val="none" w:sz="0" w:space="0" w:color="auto"/>
                <w:bottom w:val="none" w:sz="0" w:space="0" w:color="auto"/>
                <w:right w:val="none" w:sz="0" w:space="0" w:color="auto"/>
              </w:divBdr>
            </w:div>
            <w:div w:id="2113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vn.hq.assaabloy.org/mbs/projects/education/unitTestTutorial/radioHandlerTutorial/branches/4_ptrBlob_refactor" TargetMode="External"/><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s://svn.hq.assaabloy.org/shared-tech_homegrown/trunk/icTestSuite/development/Tools/icTestSuite"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svn.hq.assaabloy.org/mbs/projects/education/unitTestTutorial/mathTutorial/branches/1_add_implemented" TargetMode="External"/><Relationship Id="rId29" Type="http://schemas.openxmlformats.org/officeDocument/2006/relationships/hyperlink" Target="https://svn.hq.assaabloy.org/mbs/projects/education/unitTestTutorial/radioHandlerTutorial/branches/6_noAssertOnNullAll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Test-driven_development" TargetMode="External"/><Relationship Id="rId23" Type="http://schemas.openxmlformats.org/officeDocument/2006/relationships/image" Target="media/image11.png"/><Relationship Id="rId28" Type="http://schemas.openxmlformats.org/officeDocument/2006/relationships/hyperlink" Target="https://svn.hq.assaabloy.org/mbs/projects/education/unitTestTutorial/radioHandlerTutorial/branches/5_segmentation_faults" TargetMode="External"/><Relationship Id="rId36" Type="http://schemas.openxmlformats.org/officeDocument/2006/relationships/hyperlink" Target="https://svn.hq.assaabloy.org/mbs/projects/education/unitTestTutorial/radioHandlerTutorial/branches/10_stub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hyperlink" Target="http://www.splint.org/manual/" TargetMode="External"/><Relationship Id="rId14" Type="http://schemas.openxmlformats.org/officeDocument/2006/relationships/image" Target="media/image5.png"/><Relationship Id="rId22" Type="http://schemas.openxmlformats.org/officeDocument/2006/relationships/hyperlink" Target="https://svn.assaabloy.net:8080/svn/mbs/projects/education/unitTestTutorial/radioHandlerTutorial/branches/0_starting_point" TargetMode="External"/><Relationship Id="rId27" Type="http://schemas.openxmlformats.org/officeDocument/2006/relationships/image" Target="media/image14.png"/><Relationship Id="rId30" Type="http://schemas.openxmlformats.org/officeDocument/2006/relationships/hyperlink" Target="https://svn.hq.assaabloy.org/mbs/projects/education/unitTestTutorial/radioHandlerTutorial/branches/7_noAssertOnNullAlloc_codeCoverage" TargetMode="External"/><Relationship Id="rId35" Type="http://schemas.openxmlformats.org/officeDocument/2006/relationships/hyperlink" Target="https://svn.hq.assaabloy.org/mbs/projects/education/unitTestTutorial/radioHandlerTutorial/branches/9_splint" TargetMode="External"/><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svn.hq.assaabloy.org/mbs/projects/education/unitTestTutorial/radioHandlerTutorial/branches/8_dataDrivenTest" TargetMode="External"/><Relationship Id="rId38" Type="http://schemas.openxmlformats.org/officeDocument/2006/relationships/image" Target="media/image19.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ste\AppData\Local\Microsoft\Windows\Temporary%20Internet%20Files\Content.Outlook\J77PUC1E\Mall&#228;ndringsf&#246;rsla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C74E9-C43B-4105-A667-F4B5848C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Malländringsförslag.dotx</Template>
  <TotalTime>0</TotalTime>
  <Pages>41</Pages>
  <Words>10623</Words>
  <Characters>56308</Characters>
  <Application>Microsoft Office Word</Application>
  <DocSecurity>0</DocSecurity>
  <Lines>469</Lines>
  <Paragraphs>133</Paragraphs>
  <ScaleCrop>false</ScaleCrop>
  <HeadingPairs>
    <vt:vector size="2" baseType="variant">
      <vt:variant>
        <vt:lpstr>Title</vt:lpstr>
      </vt:variant>
      <vt:variant>
        <vt:i4>1</vt:i4>
      </vt:variant>
    </vt:vector>
  </HeadingPairs>
  <TitlesOfParts>
    <vt:vector size="1" baseType="lpstr">
      <vt:lpstr/>
    </vt:vector>
  </TitlesOfParts>
  <Company>ASSA ABLOY AB</Company>
  <LinksUpToDate>false</LinksUpToDate>
  <CharactersWithSpaces>66798</CharactersWithSpaces>
  <SharedDoc>false</SharedDoc>
  <HLinks>
    <vt:vector size="42" baseType="variant">
      <vt:variant>
        <vt:i4>1638455</vt:i4>
      </vt:variant>
      <vt:variant>
        <vt:i4>35</vt:i4>
      </vt:variant>
      <vt:variant>
        <vt:i4>0</vt:i4>
      </vt:variant>
      <vt:variant>
        <vt:i4>5</vt:i4>
      </vt:variant>
      <vt:variant>
        <vt:lpwstr/>
      </vt:variant>
      <vt:variant>
        <vt:lpwstr>_Toc222652285</vt:lpwstr>
      </vt:variant>
      <vt:variant>
        <vt:i4>1638455</vt:i4>
      </vt:variant>
      <vt:variant>
        <vt:i4>29</vt:i4>
      </vt:variant>
      <vt:variant>
        <vt:i4>0</vt:i4>
      </vt:variant>
      <vt:variant>
        <vt:i4>5</vt:i4>
      </vt:variant>
      <vt:variant>
        <vt:lpwstr/>
      </vt:variant>
      <vt:variant>
        <vt:lpwstr>_Toc222652284</vt:lpwstr>
      </vt:variant>
      <vt:variant>
        <vt:i4>1638455</vt:i4>
      </vt:variant>
      <vt:variant>
        <vt:i4>23</vt:i4>
      </vt:variant>
      <vt:variant>
        <vt:i4>0</vt:i4>
      </vt:variant>
      <vt:variant>
        <vt:i4>5</vt:i4>
      </vt:variant>
      <vt:variant>
        <vt:lpwstr/>
      </vt:variant>
      <vt:variant>
        <vt:lpwstr>_Toc222652283</vt:lpwstr>
      </vt:variant>
      <vt:variant>
        <vt:i4>1638455</vt:i4>
      </vt:variant>
      <vt:variant>
        <vt:i4>17</vt:i4>
      </vt:variant>
      <vt:variant>
        <vt:i4>0</vt:i4>
      </vt:variant>
      <vt:variant>
        <vt:i4>5</vt:i4>
      </vt:variant>
      <vt:variant>
        <vt:lpwstr/>
      </vt:variant>
      <vt:variant>
        <vt:lpwstr>_Toc222652282</vt:lpwstr>
      </vt:variant>
      <vt:variant>
        <vt:i4>1638455</vt:i4>
      </vt:variant>
      <vt:variant>
        <vt:i4>11</vt:i4>
      </vt:variant>
      <vt:variant>
        <vt:i4>0</vt:i4>
      </vt:variant>
      <vt:variant>
        <vt:i4>5</vt:i4>
      </vt:variant>
      <vt:variant>
        <vt:lpwstr/>
      </vt:variant>
      <vt:variant>
        <vt:lpwstr>_Toc222652281</vt:lpwstr>
      </vt:variant>
      <vt:variant>
        <vt:i4>1638455</vt:i4>
      </vt:variant>
      <vt:variant>
        <vt:i4>5</vt:i4>
      </vt:variant>
      <vt:variant>
        <vt:i4>0</vt:i4>
      </vt:variant>
      <vt:variant>
        <vt:i4>5</vt:i4>
      </vt:variant>
      <vt:variant>
        <vt:lpwstr/>
      </vt:variant>
      <vt:variant>
        <vt:lpwstr>_Toc222652280</vt:lpwstr>
      </vt:variant>
      <vt:variant>
        <vt:i4>4784148</vt:i4>
      </vt:variant>
      <vt:variant>
        <vt:i4>0</vt:i4>
      </vt:variant>
      <vt:variant>
        <vt:i4>0</vt:i4>
      </vt:variant>
      <vt:variant>
        <vt:i4>5</vt:i4>
      </vt:variant>
      <vt:variant>
        <vt:lpwstr>https://wiki.hq.assaabloy.org/wiki/IDS/DocNo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jakste</dc:creator>
  <cp:lastModifiedBy>Magnusson, Elin</cp:lastModifiedBy>
  <cp:revision>2</cp:revision>
  <cp:lastPrinted>2008-10-24T13:55:00Z</cp:lastPrinted>
  <dcterms:created xsi:type="dcterms:W3CDTF">2017-01-25T15:00:00Z</dcterms:created>
  <dcterms:modified xsi:type="dcterms:W3CDTF">2017-01-25T15:00:00Z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ST-000108</vt:lpwstr>
  </property>
  <property fmtid="{D5CDD505-2E9C-101B-9397-08002B2CF9AE}" pid="3" name="DocType">
    <vt:lpwstr>User guide</vt:lpwstr>
  </property>
  <property fmtid="{D5CDD505-2E9C-101B-9397-08002B2CF9AE}" pid="4" name="DocTitle">
    <vt:lpwstr>Unit Test Tutorial</vt:lpwstr>
  </property>
  <property fmtid="{D5CDD505-2E9C-101B-9397-08002B2CF9AE}" pid="5" name="DocRevision">
    <vt:lpwstr>PA10</vt:lpwstr>
  </property>
  <property fmtid="{D5CDD505-2E9C-101B-9397-08002B2CF9AE}" pid="6" name="DocAuthor">
    <vt:lpwstr>Magnus Ivarsson</vt:lpwstr>
  </property>
  <property fmtid="{D5CDD505-2E9C-101B-9397-08002B2CF9AE}" pid="7" name="DocDate">
    <vt:lpwstr>2013-08-26</vt:lpwstr>
  </property>
  <property fmtid="{D5CDD505-2E9C-101B-9397-08002B2CF9AE}" pid="8" name="DocCategory">
    <vt:lpwstr>Unknown/Unknown</vt:lpwstr>
  </property>
</Properties>
</file>